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41105025"/>
        <w:docPartObj>
          <w:docPartGallery w:val="Cover Pages"/>
          <w:docPartUnique/>
        </w:docPartObj>
      </w:sdtPr>
      <w:sdtContent>
        <w:p w14:paraId="334D08B0" w14:textId="4E673F08" w:rsidR="00EF3341" w:rsidRPr="009E2A01" w:rsidRDefault="00EF3341">
          <w:r w:rsidRPr="00A35252">
            <w:rPr>
              <w:noProof/>
            </w:rPr>
            <mc:AlternateContent>
              <mc:Choice Requires="wpg">
                <w:drawing>
                  <wp:anchor distT="0" distB="0" distL="114300" distR="114300" simplePos="0" relativeHeight="251659264" behindDoc="1" locked="0" layoutInCell="1" allowOverlap="1" wp14:anchorId="2D5307DA" wp14:editId="65610DB6">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FBE6445" w14:textId="3D3A71C7" w:rsidR="00EF3341" w:rsidRPr="00A35252" w:rsidRDefault="00EF3341">
                                      <w:pPr>
                                        <w:pStyle w:val="KeinLeerraum"/>
                                        <w:spacing w:before="120"/>
                                        <w:jc w:val="center"/>
                                        <w:rPr>
                                          <w:color w:val="FFFFFF" w:themeColor="background1"/>
                                        </w:rPr>
                                      </w:pPr>
                                      <w:r w:rsidRPr="00A35252">
                                        <w:rPr>
                                          <w:color w:val="FFFFFF" w:themeColor="background1"/>
                                        </w:rPr>
                                        <w:t>Dennis Lee</w:t>
                                      </w:r>
                                    </w:p>
                                  </w:sdtContent>
                                </w:sdt>
                                <w:p w14:paraId="561999BC" w14:textId="77777777" w:rsidR="00EF3341" w:rsidRPr="00A35252" w:rsidRDefault="00000000">
                                  <w:pPr>
                                    <w:pStyle w:val="KeinLeerraum"/>
                                    <w:spacing w:before="120"/>
                                    <w:jc w:val="center"/>
                                    <w:rPr>
                                      <w:color w:val="FFFFFF" w:themeColor="background1"/>
                                    </w:rPr>
                                  </w:pPr>
                                  <w:sdt>
                                    <w:sdtPr>
                                      <w:rPr>
                                        <w:caps/>
                                        <w:color w:val="FFFFFF" w:themeColor="background1"/>
                                        <w:lang w:val="de-CH"/>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EF3341" w:rsidRPr="00A35252">
                                        <w:rPr>
                                          <w:caps/>
                                          <w:color w:val="FFFFFF" w:themeColor="background1"/>
                                        </w:rPr>
                                        <w:t>[Company name]</w:t>
                                      </w:r>
                                    </w:sdtContent>
                                  </w:sdt>
                                  <w:r w:rsidR="00EF3341" w:rsidRPr="00A35252">
                                    <w:rPr>
                                      <w:color w:val="FFFFFF" w:themeColor="background1"/>
                                    </w:rPr>
                                    <w:t>  </w:t>
                                  </w:r>
                                  <w:sdt>
                                    <w:sdtPr>
                                      <w:rPr>
                                        <w:color w:val="FFFFFF" w:themeColor="background1"/>
                                        <w:lang w:val="de-CH"/>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F3341" w:rsidRPr="00A35252">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lang w:val="de-CH"/>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388C2CA3" w14:textId="77777777" w:rsidR="00EF3341" w:rsidRPr="009E2A01" w:rsidRDefault="00EF3341">
                                      <w:pPr>
                                        <w:pStyle w:val="KeinLeerraum"/>
                                        <w:jc w:val="center"/>
                                        <w:rPr>
                                          <w:rFonts w:asciiTheme="majorHAnsi" w:eastAsiaTheme="majorEastAsia" w:hAnsiTheme="majorHAnsi" w:cstheme="majorBidi"/>
                                          <w:caps/>
                                          <w:color w:val="156082" w:themeColor="accent1"/>
                                          <w:sz w:val="72"/>
                                          <w:szCs w:val="72"/>
                                          <w:lang w:val="de-CH"/>
                                        </w:rPr>
                                      </w:pPr>
                                      <w:r w:rsidRPr="009E2A01">
                                        <w:rPr>
                                          <w:rFonts w:asciiTheme="majorHAnsi" w:eastAsiaTheme="majorEastAsia" w:hAnsiTheme="majorHAnsi" w:cstheme="majorBidi"/>
                                          <w:caps/>
                                          <w:color w:val="156082" w:themeColor="accent1"/>
                                          <w:sz w:val="72"/>
                                          <w:szCs w:val="72"/>
                                          <w:lang w:val="de-CH"/>
                                        </w:rPr>
                                        <w:t>[Document title]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D5307DA"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FBE6445" w14:textId="3D3A71C7" w:rsidR="00EF3341" w:rsidRPr="00A35252" w:rsidRDefault="00EF3341">
                                <w:pPr>
                                  <w:pStyle w:val="KeinLeerraum"/>
                                  <w:spacing w:before="120"/>
                                  <w:jc w:val="center"/>
                                  <w:rPr>
                                    <w:color w:val="FFFFFF" w:themeColor="background1"/>
                                  </w:rPr>
                                </w:pPr>
                                <w:r w:rsidRPr="00A35252">
                                  <w:rPr>
                                    <w:color w:val="FFFFFF" w:themeColor="background1"/>
                                  </w:rPr>
                                  <w:t>Dennis Lee</w:t>
                                </w:r>
                              </w:p>
                            </w:sdtContent>
                          </w:sdt>
                          <w:p w14:paraId="561999BC" w14:textId="77777777" w:rsidR="00EF3341" w:rsidRPr="00A35252" w:rsidRDefault="00000000">
                            <w:pPr>
                              <w:pStyle w:val="KeinLeerraum"/>
                              <w:spacing w:before="120"/>
                              <w:jc w:val="center"/>
                              <w:rPr>
                                <w:color w:val="FFFFFF" w:themeColor="background1"/>
                              </w:rPr>
                            </w:pPr>
                            <w:sdt>
                              <w:sdtPr>
                                <w:rPr>
                                  <w:caps/>
                                  <w:color w:val="FFFFFF" w:themeColor="background1"/>
                                  <w:lang w:val="de-CH"/>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EF3341" w:rsidRPr="00A35252">
                                  <w:rPr>
                                    <w:caps/>
                                    <w:color w:val="FFFFFF" w:themeColor="background1"/>
                                  </w:rPr>
                                  <w:t>[Company name]</w:t>
                                </w:r>
                              </w:sdtContent>
                            </w:sdt>
                            <w:r w:rsidR="00EF3341" w:rsidRPr="00A35252">
                              <w:rPr>
                                <w:color w:val="FFFFFF" w:themeColor="background1"/>
                              </w:rPr>
                              <w:t>  </w:t>
                            </w:r>
                            <w:sdt>
                              <w:sdtPr>
                                <w:rPr>
                                  <w:color w:val="FFFFFF" w:themeColor="background1"/>
                                  <w:lang w:val="de-CH"/>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F3341" w:rsidRPr="00A35252">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lang w:val="de-CH"/>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388C2CA3" w14:textId="77777777" w:rsidR="00EF3341" w:rsidRPr="009E2A01" w:rsidRDefault="00EF3341">
                                <w:pPr>
                                  <w:pStyle w:val="KeinLeerraum"/>
                                  <w:jc w:val="center"/>
                                  <w:rPr>
                                    <w:rFonts w:asciiTheme="majorHAnsi" w:eastAsiaTheme="majorEastAsia" w:hAnsiTheme="majorHAnsi" w:cstheme="majorBidi"/>
                                    <w:caps/>
                                    <w:color w:val="156082" w:themeColor="accent1"/>
                                    <w:sz w:val="72"/>
                                    <w:szCs w:val="72"/>
                                    <w:lang w:val="de-CH"/>
                                  </w:rPr>
                                </w:pPr>
                                <w:r w:rsidRPr="009E2A01">
                                  <w:rPr>
                                    <w:rFonts w:asciiTheme="majorHAnsi" w:eastAsiaTheme="majorEastAsia" w:hAnsiTheme="majorHAnsi" w:cstheme="majorBidi"/>
                                    <w:caps/>
                                    <w:color w:val="156082" w:themeColor="accent1"/>
                                    <w:sz w:val="72"/>
                                    <w:szCs w:val="72"/>
                                    <w:lang w:val="de-CH"/>
                                  </w:rPr>
                                  <w:t>[Document title]</w:t>
                                </w:r>
                              </w:p>
                            </w:sdtContent>
                          </w:sdt>
                        </w:txbxContent>
                      </v:textbox>
                    </v:shape>
                    <w10:wrap anchorx="page" anchory="page"/>
                  </v:group>
                </w:pict>
              </mc:Fallback>
            </mc:AlternateContent>
          </w:r>
        </w:p>
        <w:p w14:paraId="55BC2FB9" w14:textId="6EFEBAD7" w:rsidR="00EF3341" w:rsidRPr="009E2A01" w:rsidRDefault="00EF3341">
          <w:pPr>
            <w:rPr>
              <w:rFonts w:cs="Arial"/>
            </w:rPr>
          </w:pPr>
          <w:r w:rsidRPr="009E2A01">
            <w:br w:type="page"/>
          </w:r>
        </w:p>
      </w:sdtContent>
    </w:sdt>
    <w:sdt>
      <w:sdtPr>
        <w:rPr>
          <w:rFonts w:ascii="Arial" w:eastAsiaTheme="minorHAnsi" w:hAnsi="Arial" w:cstheme="minorBidi"/>
          <w:color w:val="auto"/>
          <w:kern w:val="2"/>
          <w:sz w:val="22"/>
          <w:szCs w:val="24"/>
          <w:lang w:val="de-CH"/>
          <w14:ligatures w14:val="standardContextual"/>
        </w:rPr>
        <w:id w:val="-633102541"/>
        <w:docPartObj>
          <w:docPartGallery w:val="Table of Contents"/>
          <w:docPartUnique/>
        </w:docPartObj>
      </w:sdtPr>
      <w:sdtEndPr>
        <w:rPr>
          <w:b/>
          <w:bCs/>
        </w:rPr>
      </w:sdtEndPr>
      <w:sdtContent>
        <w:p w14:paraId="093C46C8" w14:textId="59D21FFD" w:rsidR="00EF3341" w:rsidRPr="009E2A01" w:rsidRDefault="00EF3341">
          <w:pPr>
            <w:pStyle w:val="Inhaltsverzeichnisberschrift"/>
            <w:rPr>
              <w:lang w:val="de-CH"/>
            </w:rPr>
          </w:pPr>
          <w:r w:rsidRPr="009E2A01">
            <w:rPr>
              <w:lang w:val="de-CH"/>
            </w:rPr>
            <w:t>Contents</w:t>
          </w:r>
        </w:p>
        <w:p w14:paraId="27A9B376" w14:textId="03E5F020" w:rsidR="0016099A" w:rsidRPr="009E2A01" w:rsidRDefault="00EF3341">
          <w:pPr>
            <w:pStyle w:val="Verzeichnis1"/>
            <w:tabs>
              <w:tab w:val="left" w:pos="440"/>
              <w:tab w:val="right" w:leader="dot" w:pos="9061"/>
            </w:tabs>
            <w:rPr>
              <w:rFonts w:asciiTheme="minorHAnsi" w:eastAsiaTheme="minorEastAsia" w:hAnsiTheme="minorHAnsi"/>
              <w:sz w:val="24"/>
              <w:rPrChange w:id="0" w:author="Dennis Lee" w:date="2024-10-25T18:13:00Z" w16du:dateUtc="2024-10-25T16:13:00Z">
                <w:rPr>
                  <w:rFonts w:asciiTheme="minorHAnsi" w:eastAsiaTheme="minorEastAsia" w:hAnsiTheme="minorHAnsi"/>
                  <w:noProof/>
                  <w:sz w:val="24"/>
                </w:rPr>
              </w:rPrChange>
            </w:rPr>
          </w:pPr>
          <w:r w:rsidRPr="009E2A01">
            <w:fldChar w:fldCharType="begin"/>
          </w:r>
          <w:r w:rsidRPr="009E2A01">
            <w:instrText xml:space="preserve"> TOC \o "1-3" \h \z \u </w:instrText>
          </w:r>
          <w:r w:rsidRPr="009E2A01">
            <w:fldChar w:fldCharType="separate"/>
          </w:r>
          <w:r w:rsidR="0016099A" w:rsidRPr="009E2A01">
            <w:fldChar w:fldCharType="begin"/>
          </w:r>
          <w:r w:rsidR="0016099A" w:rsidRPr="009E2A01">
            <w:instrText>HYPERLINK \l "_Toc180688990"</w:instrText>
          </w:r>
          <w:r w:rsidR="0016099A" w:rsidRPr="009E2A01">
            <w:fldChar w:fldCharType="separate"/>
          </w:r>
          <w:r w:rsidR="0016099A" w:rsidRPr="009E2A01">
            <w:rPr>
              <w:rStyle w:val="Hyperlink"/>
              <w:rPrChange w:id="1" w:author="Dennis Lee" w:date="2024-10-25T18:13:00Z" w16du:dateUtc="2024-10-25T16:13:00Z">
                <w:rPr>
                  <w:rStyle w:val="Hyperlink"/>
                  <w:noProof/>
                </w:rPr>
              </w:rPrChange>
            </w:rPr>
            <w:t>1.</w:t>
          </w:r>
          <w:r w:rsidR="0016099A" w:rsidRPr="009E2A01">
            <w:rPr>
              <w:rFonts w:asciiTheme="minorHAnsi" w:eastAsiaTheme="minorEastAsia" w:hAnsiTheme="minorHAnsi"/>
              <w:sz w:val="24"/>
              <w:rPrChange w:id="2" w:author="Dennis Lee" w:date="2024-10-25T18:13:00Z" w16du:dateUtc="2024-10-25T16:13:00Z">
                <w:rPr>
                  <w:rFonts w:asciiTheme="minorHAnsi" w:eastAsiaTheme="minorEastAsia" w:hAnsiTheme="minorHAnsi"/>
                  <w:noProof/>
                  <w:sz w:val="24"/>
                </w:rPr>
              </w:rPrChange>
            </w:rPr>
            <w:tab/>
          </w:r>
          <w:r w:rsidR="0016099A" w:rsidRPr="009E2A01">
            <w:rPr>
              <w:rStyle w:val="Hyperlink"/>
              <w:rPrChange w:id="3" w:author="Dennis Lee" w:date="2024-10-25T18:13:00Z" w16du:dateUtc="2024-10-25T16:13:00Z">
                <w:rPr>
                  <w:rStyle w:val="Hyperlink"/>
                  <w:noProof/>
                </w:rPr>
              </w:rPrChange>
            </w:rPr>
            <w:t>Abstract (Zusammenfassung)</w:t>
          </w:r>
          <w:r w:rsidR="0016099A" w:rsidRPr="009E2A01">
            <w:rPr>
              <w:webHidden/>
              <w:rPrChange w:id="4" w:author="Dennis Lee" w:date="2024-10-25T18:13:00Z" w16du:dateUtc="2024-10-25T16:13:00Z">
                <w:rPr>
                  <w:noProof/>
                  <w:webHidden/>
                </w:rPr>
              </w:rPrChange>
            </w:rPr>
            <w:tab/>
          </w:r>
          <w:r w:rsidR="0016099A" w:rsidRPr="009E2A01">
            <w:rPr>
              <w:webHidden/>
              <w:rPrChange w:id="5" w:author="Dennis Lee" w:date="2024-10-25T18:13:00Z" w16du:dateUtc="2024-10-25T16:13:00Z">
                <w:rPr>
                  <w:noProof/>
                  <w:webHidden/>
                </w:rPr>
              </w:rPrChange>
            </w:rPr>
            <w:fldChar w:fldCharType="begin"/>
          </w:r>
          <w:r w:rsidR="0016099A" w:rsidRPr="009E2A01">
            <w:rPr>
              <w:webHidden/>
              <w:rPrChange w:id="6" w:author="Dennis Lee" w:date="2024-10-25T18:13:00Z" w16du:dateUtc="2024-10-25T16:13:00Z">
                <w:rPr>
                  <w:noProof/>
                  <w:webHidden/>
                </w:rPr>
              </w:rPrChange>
            </w:rPr>
            <w:instrText xml:space="preserve"> PAGEREF _Toc180688990 \h </w:instrText>
          </w:r>
          <w:r w:rsidR="0016099A" w:rsidRPr="000A4634">
            <w:rPr>
              <w:webHidden/>
            </w:rPr>
          </w:r>
          <w:r w:rsidR="0016099A" w:rsidRPr="009E2A01">
            <w:rPr>
              <w:webHidden/>
              <w:rPrChange w:id="7" w:author="Dennis Lee" w:date="2024-10-25T18:13:00Z" w16du:dateUtc="2024-10-25T16:13:00Z">
                <w:rPr>
                  <w:noProof/>
                  <w:webHidden/>
                </w:rPr>
              </w:rPrChange>
            </w:rPr>
            <w:fldChar w:fldCharType="separate"/>
          </w:r>
          <w:r w:rsidR="0016099A" w:rsidRPr="009E2A01">
            <w:rPr>
              <w:webHidden/>
              <w:rPrChange w:id="8" w:author="Dennis Lee" w:date="2024-10-25T18:13:00Z" w16du:dateUtc="2024-10-25T16:13:00Z">
                <w:rPr>
                  <w:noProof/>
                  <w:webHidden/>
                </w:rPr>
              </w:rPrChange>
            </w:rPr>
            <w:t>1</w:t>
          </w:r>
          <w:r w:rsidR="0016099A" w:rsidRPr="009E2A01">
            <w:rPr>
              <w:webHidden/>
              <w:rPrChange w:id="9" w:author="Dennis Lee" w:date="2024-10-25T18:13:00Z" w16du:dateUtc="2024-10-25T16:13:00Z">
                <w:rPr>
                  <w:noProof/>
                  <w:webHidden/>
                </w:rPr>
              </w:rPrChange>
            </w:rPr>
            <w:fldChar w:fldCharType="end"/>
          </w:r>
          <w:r w:rsidR="0016099A" w:rsidRPr="009E2A01">
            <w:rPr>
              <w:rPrChange w:id="10" w:author="Dennis Lee" w:date="2024-10-25T18:13:00Z" w16du:dateUtc="2024-10-25T16:13:00Z">
                <w:rPr>
                  <w:noProof/>
                </w:rPr>
              </w:rPrChange>
            </w:rPr>
            <w:fldChar w:fldCharType="end"/>
          </w:r>
        </w:p>
        <w:p w14:paraId="3456764E" w14:textId="42F39E53" w:rsidR="0016099A" w:rsidRPr="009E2A01" w:rsidRDefault="0016099A">
          <w:pPr>
            <w:pStyle w:val="Verzeichnis1"/>
            <w:tabs>
              <w:tab w:val="left" w:pos="440"/>
              <w:tab w:val="right" w:leader="dot" w:pos="9061"/>
            </w:tabs>
            <w:rPr>
              <w:rFonts w:asciiTheme="minorHAnsi" w:eastAsiaTheme="minorEastAsia" w:hAnsiTheme="minorHAnsi"/>
              <w:sz w:val="24"/>
              <w:rPrChange w:id="11" w:author="Dennis Lee" w:date="2024-10-25T18:13:00Z" w16du:dateUtc="2024-10-25T16:13:00Z">
                <w:rPr>
                  <w:rFonts w:asciiTheme="minorHAnsi" w:eastAsiaTheme="minorEastAsia" w:hAnsiTheme="minorHAnsi"/>
                  <w:noProof/>
                  <w:sz w:val="24"/>
                </w:rPr>
              </w:rPrChange>
            </w:rPr>
          </w:pPr>
          <w:r w:rsidRPr="009E2A01">
            <w:fldChar w:fldCharType="begin"/>
          </w:r>
          <w:r w:rsidRPr="009E2A01">
            <w:instrText>HYPERLINK \l "_Toc180688991"</w:instrText>
          </w:r>
          <w:r w:rsidRPr="009E2A01">
            <w:fldChar w:fldCharType="separate"/>
          </w:r>
          <w:r w:rsidRPr="009E2A01">
            <w:rPr>
              <w:rStyle w:val="Hyperlink"/>
              <w:rPrChange w:id="12" w:author="Dennis Lee" w:date="2024-10-25T18:13:00Z" w16du:dateUtc="2024-10-25T16:13:00Z">
                <w:rPr>
                  <w:rStyle w:val="Hyperlink"/>
                  <w:noProof/>
                </w:rPr>
              </w:rPrChange>
            </w:rPr>
            <w:t>2.</w:t>
          </w:r>
          <w:r w:rsidRPr="009E2A01">
            <w:rPr>
              <w:rFonts w:asciiTheme="minorHAnsi" w:eastAsiaTheme="minorEastAsia" w:hAnsiTheme="minorHAnsi"/>
              <w:sz w:val="24"/>
              <w:rPrChange w:id="13" w:author="Dennis Lee" w:date="2024-10-25T18:13:00Z" w16du:dateUtc="2024-10-25T16:13:00Z">
                <w:rPr>
                  <w:rFonts w:asciiTheme="minorHAnsi" w:eastAsiaTheme="minorEastAsia" w:hAnsiTheme="minorHAnsi"/>
                  <w:noProof/>
                  <w:sz w:val="24"/>
                </w:rPr>
              </w:rPrChange>
            </w:rPr>
            <w:tab/>
          </w:r>
          <w:r w:rsidRPr="009E2A01">
            <w:rPr>
              <w:rStyle w:val="Hyperlink"/>
              <w:rPrChange w:id="14" w:author="Dennis Lee" w:date="2024-10-25T18:13:00Z" w16du:dateUtc="2024-10-25T16:13:00Z">
                <w:rPr>
                  <w:rStyle w:val="Hyperlink"/>
                  <w:noProof/>
                </w:rPr>
              </w:rPrChange>
            </w:rPr>
            <w:t>Einleitung</w:t>
          </w:r>
          <w:r w:rsidRPr="009E2A01">
            <w:rPr>
              <w:webHidden/>
              <w:rPrChange w:id="15" w:author="Dennis Lee" w:date="2024-10-25T18:13:00Z" w16du:dateUtc="2024-10-25T16:13:00Z">
                <w:rPr>
                  <w:noProof/>
                  <w:webHidden/>
                </w:rPr>
              </w:rPrChange>
            </w:rPr>
            <w:tab/>
          </w:r>
          <w:r w:rsidRPr="009E2A01">
            <w:rPr>
              <w:webHidden/>
              <w:rPrChange w:id="16" w:author="Dennis Lee" w:date="2024-10-25T18:13:00Z" w16du:dateUtc="2024-10-25T16:13:00Z">
                <w:rPr>
                  <w:noProof/>
                  <w:webHidden/>
                </w:rPr>
              </w:rPrChange>
            </w:rPr>
            <w:fldChar w:fldCharType="begin"/>
          </w:r>
          <w:r w:rsidRPr="009E2A01">
            <w:rPr>
              <w:webHidden/>
              <w:rPrChange w:id="17" w:author="Dennis Lee" w:date="2024-10-25T18:13:00Z" w16du:dateUtc="2024-10-25T16:13:00Z">
                <w:rPr>
                  <w:noProof/>
                  <w:webHidden/>
                </w:rPr>
              </w:rPrChange>
            </w:rPr>
            <w:instrText xml:space="preserve"> PAGEREF _Toc180688991 \h </w:instrText>
          </w:r>
          <w:r w:rsidRPr="000A4634">
            <w:rPr>
              <w:webHidden/>
            </w:rPr>
          </w:r>
          <w:r w:rsidRPr="009E2A01">
            <w:rPr>
              <w:webHidden/>
              <w:rPrChange w:id="18" w:author="Dennis Lee" w:date="2024-10-25T18:13:00Z" w16du:dateUtc="2024-10-25T16:13:00Z">
                <w:rPr>
                  <w:noProof/>
                  <w:webHidden/>
                </w:rPr>
              </w:rPrChange>
            </w:rPr>
            <w:fldChar w:fldCharType="separate"/>
          </w:r>
          <w:r w:rsidRPr="009E2A01">
            <w:rPr>
              <w:webHidden/>
              <w:rPrChange w:id="19" w:author="Dennis Lee" w:date="2024-10-25T18:13:00Z" w16du:dateUtc="2024-10-25T16:13:00Z">
                <w:rPr>
                  <w:noProof/>
                  <w:webHidden/>
                </w:rPr>
              </w:rPrChange>
            </w:rPr>
            <w:t>1</w:t>
          </w:r>
          <w:r w:rsidRPr="009E2A01">
            <w:rPr>
              <w:webHidden/>
              <w:rPrChange w:id="20" w:author="Dennis Lee" w:date="2024-10-25T18:13:00Z" w16du:dateUtc="2024-10-25T16:13:00Z">
                <w:rPr>
                  <w:noProof/>
                  <w:webHidden/>
                </w:rPr>
              </w:rPrChange>
            </w:rPr>
            <w:fldChar w:fldCharType="end"/>
          </w:r>
          <w:r w:rsidRPr="009E2A01">
            <w:rPr>
              <w:rPrChange w:id="21" w:author="Dennis Lee" w:date="2024-10-25T18:13:00Z" w16du:dateUtc="2024-10-25T16:13:00Z">
                <w:rPr>
                  <w:noProof/>
                </w:rPr>
              </w:rPrChange>
            </w:rPr>
            <w:fldChar w:fldCharType="end"/>
          </w:r>
        </w:p>
        <w:p w14:paraId="74057044" w14:textId="609EBA4E" w:rsidR="0016099A" w:rsidRPr="009E2A01" w:rsidRDefault="0016099A">
          <w:pPr>
            <w:pStyle w:val="Verzeichnis2"/>
            <w:tabs>
              <w:tab w:val="left" w:pos="960"/>
              <w:tab w:val="right" w:leader="dot" w:pos="9061"/>
            </w:tabs>
            <w:rPr>
              <w:rFonts w:asciiTheme="minorHAnsi" w:eastAsiaTheme="minorEastAsia" w:hAnsiTheme="minorHAnsi"/>
              <w:sz w:val="24"/>
              <w:rPrChange w:id="22" w:author="Dennis Lee" w:date="2024-10-25T18:13:00Z" w16du:dateUtc="2024-10-25T16:13:00Z">
                <w:rPr>
                  <w:rFonts w:asciiTheme="minorHAnsi" w:eastAsiaTheme="minorEastAsia" w:hAnsiTheme="minorHAnsi"/>
                  <w:noProof/>
                  <w:sz w:val="24"/>
                </w:rPr>
              </w:rPrChange>
            </w:rPr>
          </w:pPr>
          <w:r w:rsidRPr="009E2A01">
            <w:fldChar w:fldCharType="begin"/>
          </w:r>
          <w:r w:rsidRPr="009E2A01">
            <w:instrText>HYPERLINK \l "_Toc180688992"</w:instrText>
          </w:r>
          <w:r w:rsidRPr="009E2A01">
            <w:fldChar w:fldCharType="separate"/>
          </w:r>
          <w:r w:rsidRPr="009E2A01">
            <w:rPr>
              <w:rStyle w:val="Hyperlink"/>
              <w:rPrChange w:id="23" w:author="Dennis Lee" w:date="2024-10-25T18:13:00Z" w16du:dateUtc="2024-10-25T16:13:00Z">
                <w:rPr>
                  <w:rStyle w:val="Hyperlink"/>
                  <w:noProof/>
                </w:rPr>
              </w:rPrChange>
            </w:rPr>
            <w:t>2.1.</w:t>
          </w:r>
          <w:r w:rsidRPr="009E2A01">
            <w:rPr>
              <w:rFonts w:asciiTheme="minorHAnsi" w:eastAsiaTheme="minorEastAsia" w:hAnsiTheme="minorHAnsi"/>
              <w:sz w:val="24"/>
              <w:rPrChange w:id="24" w:author="Dennis Lee" w:date="2024-10-25T18:13:00Z" w16du:dateUtc="2024-10-25T16:13:00Z">
                <w:rPr>
                  <w:rFonts w:asciiTheme="minorHAnsi" w:eastAsiaTheme="minorEastAsia" w:hAnsiTheme="minorHAnsi"/>
                  <w:noProof/>
                  <w:sz w:val="24"/>
                </w:rPr>
              </w:rPrChange>
            </w:rPr>
            <w:tab/>
          </w:r>
          <w:r w:rsidRPr="009E2A01">
            <w:rPr>
              <w:rStyle w:val="Hyperlink"/>
              <w:rPrChange w:id="25" w:author="Dennis Lee" w:date="2024-10-25T18:13:00Z" w16du:dateUtc="2024-10-25T16:13:00Z">
                <w:rPr>
                  <w:rStyle w:val="Hyperlink"/>
                  <w:noProof/>
                </w:rPr>
              </w:rPrChange>
            </w:rPr>
            <w:t>Vorwort</w:t>
          </w:r>
          <w:r w:rsidRPr="009E2A01">
            <w:rPr>
              <w:webHidden/>
              <w:rPrChange w:id="26" w:author="Dennis Lee" w:date="2024-10-25T18:13:00Z" w16du:dateUtc="2024-10-25T16:13:00Z">
                <w:rPr>
                  <w:noProof/>
                  <w:webHidden/>
                </w:rPr>
              </w:rPrChange>
            </w:rPr>
            <w:tab/>
          </w:r>
          <w:r w:rsidRPr="009E2A01">
            <w:rPr>
              <w:webHidden/>
              <w:rPrChange w:id="27" w:author="Dennis Lee" w:date="2024-10-25T18:13:00Z" w16du:dateUtc="2024-10-25T16:13:00Z">
                <w:rPr>
                  <w:noProof/>
                  <w:webHidden/>
                </w:rPr>
              </w:rPrChange>
            </w:rPr>
            <w:fldChar w:fldCharType="begin"/>
          </w:r>
          <w:r w:rsidRPr="009E2A01">
            <w:rPr>
              <w:webHidden/>
              <w:rPrChange w:id="28" w:author="Dennis Lee" w:date="2024-10-25T18:13:00Z" w16du:dateUtc="2024-10-25T16:13:00Z">
                <w:rPr>
                  <w:noProof/>
                  <w:webHidden/>
                </w:rPr>
              </w:rPrChange>
            </w:rPr>
            <w:instrText xml:space="preserve"> PAGEREF _Toc180688992 \h </w:instrText>
          </w:r>
          <w:r w:rsidRPr="000A4634">
            <w:rPr>
              <w:webHidden/>
            </w:rPr>
          </w:r>
          <w:r w:rsidRPr="009E2A01">
            <w:rPr>
              <w:webHidden/>
              <w:rPrChange w:id="29" w:author="Dennis Lee" w:date="2024-10-25T18:13:00Z" w16du:dateUtc="2024-10-25T16:13:00Z">
                <w:rPr>
                  <w:noProof/>
                  <w:webHidden/>
                </w:rPr>
              </w:rPrChange>
            </w:rPr>
            <w:fldChar w:fldCharType="separate"/>
          </w:r>
          <w:r w:rsidRPr="009E2A01">
            <w:rPr>
              <w:webHidden/>
              <w:rPrChange w:id="30" w:author="Dennis Lee" w:date="2024-10-25T18:13:00Z" w16du:dateUtc="2024-10-25T16:13:00Z">
                <w:rPr>
                  <w:noProof/>
                  <w:webHidden/>
                </w:rPr>
              </w:rPrChange>
            </w:rPr>
            <w:t>1</w:t>
          </w:r>
          <w:r w:rsidRPr="009E2A01">
            <w:rPr>
              <w:webHidden/>
              <w:rPrChange w:id="31" w:author="Dennis Lee" w:date="2024-10-25T18:13:00Z" w16du:dateUtc="2024-10-25T16:13:00Z">
                <w:rPr>
                  <w:noProof/>
                  <w:webHidden/>
                </w:rPr>
              </w:rPrChange>
            </w:rPr>
            <w:fldChar w:fldCharType="end"/>
          </w:r>
          <w:r w:rsidRPr="009E2A01">
            <w:rPr>
              <w:rPrChange w:id="32" w:author="Dennis Lee" w:date="2024-10-25T18:13:00Z" w16du:dateUtc="2024-10-25T16:13:00Z">
                <w:rPr>
                  <w:noProof/>
                </w:rPr>
              </w:rPrChange>
            </w:rPr>
            <w:fldChar w:fldCharType="end"/>
          </w:r>
        </w:p>
        <w:p w14:paraId="0FB0CA0E" w14:textId="787B252A" w:rsidR="0016099A" w:rsidRPr="009E2A01" w:rsidRDefault="0016099A">
          <w:pPr>
            <w:pStyle w:val="Verzeichnis2"/>
            <w:tabs>
              <w:tab w:val="left" w:pos="960"/>
              <w:tab w:val="right" w:leader="dot" w:pos="9061"/>
            </w:tabs>
            <w:rPr>
              <w:rFonts w:asciiTheme="minorHAnsi" w:eastAsiaTheme="minorEastAsia" w:hAnsiTheme="minorHAnsi"/>
              <w:sz w:val="24"/>
              <w:rPrChange w:id="33" w:author="Dennis Lee" w:date="2024-10-25T18:13:00Z" w16du:dateUtc="2024-10-25T16:13:00Z">
                <w:rPr>
                  <w:rFonts w:asciiTheme="minorHAnsi" w:eastAsiaTheme="minorEastAsia" w:hAnsiTheme="minorHAnsi"/>
                  <w:noProof/>
                  <w:sz w:val="24"/>
                </w:rPr>
              </w:rPrChange>
            </w:rPr>
          </w:pPr>
          <w:r w:rsidRPr="009E2A01">
            <w:fldChar w:fldCharType="begin"/>
          </w:r>
          <w:r w:rsidRPr="009E2A01">
            <w:instrText>HYPERLINK \l "_Toc180688993"</w:instrText>
          </w:r>
          <w:r w:rsidRPr="009E2A01">
            <w:fldChar w:fldCharType="separate"/>
          </w:r>
          <w:r w:rsidRPr="009E2A01">
            <w:rPr>
              <w:rStyle w:val="Hyperlink"/>
              <w:rPrChange w:id="34" w:author="Dennis Lee" w:date="2024-10-25T18:13:00Z" w16du:dateUtc="2024-10-25T16:13:00Z">
                <w:rPr>
                  <w:rStyle w:val="Hyperlink"/>
                  <w:noProof/>
                </w:rPr>
              </w:rPrChange>
            </w:rPr>
            <w:t>2.2.</w:t>
          </w:r>
          <w:r w:rsidRPr="009E2A01">
            <w:rPr>
              <w:rFonts w:asciiTheme="minorHAnsi" w:eastAsiaTheme="minorEastAsia" w:hAnsiTheme="minorHAnsi"/>
              <w:sz w:val="24"/>
              <w:rPrChange w:id="35" w:author="Dennis Lee" w:date="2024-10-25T18:13:00Z" w16du:dateUtc="2024-10-25T16:13:00Z">
                <w:rPr>
                  <w:rFonts w:asciiTheme="minorHAnsi" w:eastAsiaTheme="minorEastAsia" w:hAnsiTheme="minorHAnsi"/>
                  <w:noProof/>
                  <w:sz w:val="24"/>
                </w:rPr>
              </w:rPrChange>
            </w:rPr>
            <w:tab/>
          </w:r>
          <w:r w:rsidRPr="009E2A01">
            <w:rPr>
              <w:rStyle w:val="Hyperlink"/>
              <w:rPrChange w:id="36" w:author="Dennis Lee" w:date="2024-10-25T18:13:00Z" w16du:dateUtc="2024-10-25T16:13:00Z">
                <w:rPr>
                  <w:rStyle w:val="Hyperlink"/>
                  <w:noProof/>
                </w:rPr>
              </w:rPrChange>
            </w:rPr>
            <w:t>Was wir nicht bearbeiten</w:t>
          </w:r>
          <w:r w:rsidRPr="009E2A01">
            <w:rPr>
              <w:webHidden/>
              <w:rPrChange w:id="37" w:author="Dennis Lee" w:date="2024-10-25T18:13:00Z" w16du:dateUtc="2024-10-25T16:13:00Z">
                <w:rPr>
                  <w:noProof/>
                  <w:webHidden/>
                </w:rPr>
              </w:rPrChange>
            </w:rPr>
            <w:tab/>
          </w:r>
          <w:r w:rsidRPr="009E2A01">
            <w:rPr>
              <w:webHidden/>
              <w:rPrChange w:id="38" w:author="Dennis Lee" w:date="2024-10-25T18:13:00Z" w16du:dateUtc="2024-10-25T16:13:00Z">
                <w:rPr>
                  <w:noProof/>
                  <w:webHidden/>
                </w:rPr>
              </w:rPrChange>
            </w:rPr>
            <w:fldChar w:fldCharType="begin"/>
          </w:r>
          <w:r w:rsidRPr="009E2A01">
            <w:rPr>
              <w:webHidden/>
              <w:rPrChange w:id="39" w:author="Dennis Lee" w:date="2024-10-25T18:13:00Z" w16du:dateUtc="2024-10-25T16:13:00Z">
                <w:rPr>
                  <w:noProof/>
                  <w:webHidden/>
                </w:rPr>
              </w:rPrChange>
            </w:rPr>
            <w:instrText xml:space="preserve"> PAGEREF _Toc180688993 \h </w:instrText>
          </w:r>
          <w:r w:rsidRPr="000A4634">
            <w:rPr>
              <w:webHidden/>
            </w:rPr>
          </w:r>
          <w:r w:rsidRPr="009E2A01">
            <w:rPr>
              <w:webHidden/>
              <w:rPrChange w:id="40" w:author="Dennis Lee" w:date="2024-10-25T18:13:00Z" w16du:dateUtc="2024-10-25T16:13:00Z">
                <w:rPr>
                  <w:noProof/>
                  <w:webHidden/>
                </w:rPr>
              </w:rPrChange>
            </w:rPr>
            <w:fldChar w:fldCharType="separate"/>
          </w:r>
          <w:r w:rsidRPr="009E2A01">
            <w:rPr>
              <w:webHidden/>
              <w:rPrChange w:id="41" w:author="Dennis Lee" w:date="2024-10-25T18:13:00Z" w16du:dateUtc="2024-10-25T16:13:00Z">
                <w:rPr>
                  <w:noProof/>
                  <w:webHidden/>
                </w:rPr>
              </w:rPrChange>
            </w:rPr>
            <w:t>2</w:t>
          </w:r>
          <w:r w:rsidRPr="009E2A01">
            <w:rPr>
              <w:webHidden/>
              <w:rPrChange w:id="42" w:author="Dennis Lee" w:date="2024-10-25T18:13:00Z" w16du:dateUtc="2024-10-25T16:13:00Z">
                <w:rPr>
                  <w:noProof/>
                  <w:webHidden/>
                </w:rPr>
              </w:rPrChange>
            </w:rPr>
            <w:fldChar w:fldCharType="end"/>
          </w:r>
          <w:r w:rsidRPr="009E2A01">
            <w:rPr>
              <w:rPrChange w:id="43" w:author="Dennis Lee" w:date="2024-10-25T18:13:00Z" w16du:dateUtc="2024-10-25T16:13:00Z">
                <w:rPr>
                  <w:noProof/>
                </w:rPr>
              </w:rPrChange>
            </w:rPr>
            <w:fldChar w:fldCharType="end"/>
          </w:r>
        </w:p>
        <w:p w14:paraId="0C443D8D" w14:textId="5F3BE9E1" w:rsidR="0016099A" w:rsidRPr="009E2A01" w:rsidRDefault="0016099A">
          <w:pPr>
            <w:pStyle w:val="Verzeichnis1"/>
            <w:tabs>
              <w:tab w:val="left" w:pos="440"/>
              <w:tab w:val="right" w:leader="dot" w:pos="9061"/>
            </w:tabs>
            <w:rPr>
              <w:rFonts w:asciiTheme="minorHAnsi" w:eastAsiaTheme="minorEastAsia" w:hAnsiTheme="minorHAnsi"/>
              <w:sz w:val="24"/>
              <w:rPrChange w:id="44" w:author="Dennis Lee" w:date="2024-10-25T18:13:00Z" w16du:dateUtc="2024-10-25T16:13:00Z">
                <w:rPr>
                  <w:rFonts w:asciiTheme="minorHAnsi" w:eastAsiaTheme="minorEastAsia" w:hAnsiTheme="minorHAnsi"/>
                  <w:noProof/>
                  <w:sz w:val="24"/>
                </w:rPr>
              </w:rPrChange>
            </w:rPr>
          </w:pPr>
          <w:r w:rsidRPr="009E2A01">
            <w:fldChar w:fldCharType="begin"/>
          </w:r>
          <w:r w:rsidRPr="009E2A01">
            <w:instrText>HYPERLINK \l "_Toc180688994"</w:instrText>
          </w:r>
          <w:r w:rsidRPr="009E2A01">
            <w:fldChar w:fldCharType="separate"/>
          </w:r>
          <w:r w:rsidRPr="009E2A01">
            <w:rPr>
              <w:rStyle w:val="Hyperlink"/>
              <w:rPrChange w:id="45" w:author="Dennis Lee" w:date="2024-10-25T18:13:00Z" w16du:dateUtc="2024-10-25T16:13:00Z">
                <w:rPr>
                  <w:rStyle w:val="Hyperlink"/>
                  <w:noProof/>
                </w:rPr>
              </w:rPrChange>
            </w:rPr>
            <w:t>3.</w:t>
          </w:r>
          <w:r w:rsidRPr="009E2A01">
            <w:rPr>
              <w:rFonts w:asciiTheme="minorHAnsi" w:eastAsiaTheme="minorEastAsia" w:hAnsiTheme="minorHAnsi"/>
              <w:sz w:val="24"/>
              <w:rPrChange w:id="46" w:author="Dennis Lee" w:date="2024-10-25T18:13:00Z" w16du:dateUtc="2024-10-25T16:13:00Z">
                <w:rPr>
                  <w:rFonts w:asciiTheme="minorHAnsi" w:eastAsiaTheme="minorEastAsia" w:hAnsiTheme="minorHAnsi"/>
                  <w:noProof/>
                  <w:sz w:val="24"/>
                </w:rPr>
              </w:rPrChange>
            </w:rPr>
            <w:tab/>
          </w:r>
          <w:r w:rsidRPr="009E2A01">
            <w:rPr>
              <w:rStyle w:val="Hyperlink"/>
              <w:rPrChange w:id="47" w:author="Dennis Lee" w:date="2024-10-25T18:13:00Z" w16du:dateUtc="2024-10-25T16:13:00Z">
                <w:rPr>
                  <w:rStyle w:val="Hyperlink"/>
                  <w:noProof/>
                </w:rPr>
              </w:rPrChange>
            </w:rPr>
            <w:t>Hauptteil</w:t>
          </w:r>
          <w:r w:rsidRPr="009E2A01">
            <w:rPr>
              <w:webHidden/>
              <w:rPrChange w:id="48" w:author="Dennis Lee" w:date="2024-10-25T18:13:00Z" w16du:dateUtc="2024-10-25T16:13:00Z">
                <w:rPr>
                  <w:noProof/>
                  <w:webHidden/>
                </w:rPr>
              </w:rPrChange>
            </w:rPr>
            <w:tab/>
          </w:r>
          <w:r w:rsidRPr="009E2A01">
            <w:rPr>
              <w:webHidden/>
              <w:rPrChange w:id="49" w:author="Dennis Lee" w:date="2024-10-25T18:13:00Z" w16du:dateUtc="2024-10-25T16:13:00Z">
                <w:rPr>
                  <w:noProof/>
                  <w:webHidden/>
                </w:rPr>
              </w:rPrChange>
            </w:rPr>
            <w:fldChar w:fldCharType="begin"/>
          </w:r>
          <w:r w:rsidRPr="009E2A01">
            <w:rPr>
              <w:webHidden/>
              <w:rPrChange w:id="50" w:author="Dennis Lee" w:date="2024-10-25T18:13:00Z" w16du:dateUtc="2024-10-25T16:13:00Z">
                <w:rPr>
                  <w:noProof/>
                  <w:webHidden/>
                </w:rPr>
              </w:rPrChange>
            </w:rPr>
            <w:instrText xml:space="preserve"> PAGEREF _Toc180688994 \h </w:instrText>
          </w:r>
          <w:r w:rsidRPr="000A4634">
            <w:rPr>
              <w:webHidden/>
            </w:rPr>
          </w:r>
          <w:r w:rsidRPr="009E2A01">
            <w:rPr>
              <w:webHidden/>
              <w:rPrChange w:id="51" w:author="Dennis Lee" w:date="2024-10-25T18:13:00Z" w16du:dateUtc="2024-10-25T16:13:00Z">
                <w:rPr>
                  <w:noProof/>
                  <w:webHidden/>
                </w:rPr>
              </w:rPrChange>
            </w:rPr>
            <w:fldChar w:fldCharType="separate"/>
          </w:r>
          <w:r w:rsidRPr="009E2A01">
            <w:rPr>
              <w:webHidden/>
              <w:rPrChange w:id="52" w:author="Dennis Lee" w:date="2024-10-25T18:13:00Z" w16du:dateUtc="2024-10-25T16:13:00Z">
                <w:rPr>
                  <w:noProof/>
                  <w:webHidden/>
                </w:rPr>
              </w:rPrChange>
            </w:rPr>
            <w:t>2</w:t>
          </w:r>
          <w:r w:rsidRPr="009E2A01">
            <w:rPr>
              <w:webHidden/>
              <w:rPrChange w:id="53" w:author="Dennis Lee" w:date="2024-10-25T18:13:00Z" w16du:dateUtc="2024-10-25T16:13:00Z">
                <w:rPr>
                  <w:noProof/>
                  <w:webHidden/>
                </w:rPr>
              </w:rPrChange>
            </w:rPr>
            <w:fldChar w:fldCharType="end"/>
          </w:r>
          <w:r w:rsidRPr="009E2A01">
            <w:rPr>
              <w:rPrChange w:id="54" w:author="Dennis Lee" w:date="2024-10-25T18:13:00Z" w16du:dateUtc="2024-10-25T16:13:00Z">
                <w:rPr>
                  <w:noProof/>
                </w:rPr>
              </w:rPrChange>
            </w:rPr>
            <w:fldChar w:fldCharType="end"/>
          </w:r>
        </w:p>
        <w:p w14:paraId="30FA021F" w14:textId="5EF2EE8C" w:rsidR="0016099A" w:rsidRPr="009E2A01" w:rsidRDefault="0016099A">
          <w:pPr>
            <w:pStyle w:val="Verzeichnis2"/>
            <w:tabs>
              <w:tab w:val="left" w:pos="960"/>
              <w:tab w:val="right" w:leader="dot" w:pos="9061"/>
            </w:tabs>
            <w:rPr>
              <w:rFonts w:asciiTheme="minorHAnsi" w:eastAsiaTheme="minorEastAsia" w:hAnsiTheme="minorHAnsi"/>
              <w:sz w:val="24"/>
              <w:rPrChange w:id="55" w:author="Dennis Lee" w:date="2024-10-25T18:13:00Z" w16du:dateUtc="2024-10-25T16:13:00Z">
                <w:rPr>
                  <w:rFonts w:asciiTheme="minorHAnsi" w:eastAsiaTheme="minorEastAsia" w:hAnsiTheme="minorHAnsi"/>
                  <w:noProof/>
                  <w:sz w:val="24"/>
                </w:rPr>
              </w:rPrChange>
            </w:rPr>
          </w:pPr>
          <w:r w:rsidRPr="009E2A01">
            <w:fldChar w:fldCharType="begin"/>
          </w:r>
          <w:r w:rsidRPr="009E2A01">
            <w:instrText>HYPERLINK \l "_Toc180688995"</w:instrText>
          </w:r>
          <w:r w:rsidRPr="009E2A01">
            <w:fldChar w:fldCharType="separate"/>
          </w:r>
          <w:r w:rsidRPr="009E2A01">
            <w:rPr>
              <w:rStyle w:val="Hyperlink"/>
              <w:rPrChange w:id="56" w:author="Dennis Lee" w:date="2024-10-25T18:13:00Z" w16du:dateUtc="2024-10-25T16:13:00Z">
                <w:rPr>
                  <w:rStyle w:val="Hyperlink"/>
                  <w:noProof/>
                </w:rPr>
              </w:rPrChange>
            </w:rPr>
            <w:t>3.1.</w:t>
          </w:r>
          <w:r w:rsidRPr="009E2A01">
            <w:rPr>
              <w:rFonts w:asciiTheme="minorHAnsi" w:eastAsiaTheme="minorEastAsia" w:hAnsiTheme="minorHAnsi"/>
              <w:sz w:val="24"/>
              <w:rPrChange w:id="57" w:author="Dennis Lee" w:date="2024-10-25T18:13:00Z" w16du:dateUtc="2024-10-25T16:13:00Z">
                <w:rPr>
                  <w:rFonts w:asciiTheme="minorHAnsi" w:eastAsiaTheme="minorEastAsia" w:hAnsiTheme="minorHAnsi"/>
                  <w:noProof/>
                  <w:sz w:val="24"/>
                </w:rPr>
              </w:rPrChange>
            </w:rPr>
            <w:tab/>
          </w:r>
          <w:r w:rsidRPr="009E2A01">
            <w:rPr>
              <w:rStyle w:val="Hyperlink"/>
              <w:rPrChange w:id="58" w:author="Dennis Lee" w:date="2024-10-25T18:13:00Z" w16du:dateUtc="2024-10-25T16:13:00Z">
                <w:rPr>
                  <w:rStyle w:val="Hyperlink"/>
                  <w:noProof/>
                </w:rPr>
              </w:rPrChange>
            </w:rPr>
            <w:t>Historischer Hintergrund</w:t>
          </w:r>
          <w:r w:rsidRPr="009E2A01">
            <w:rPr>
              <w:webHidden/>
              <w:rPrChange w:id="59" w:author="Dennis Lee" w:date="2024-10-25T18:13:00Z" w16du:dateUtc="2024-10-25T16:13:00Z">
                <w:rPr>
                  <w:noProof/>
                  <w:webHidden/>
                </w:rPr>
              </w:rPrChange>
            </w:rPr>
            <w:tab/>
          </w:r>
          <w:r w:rsidRPr="009E2A01">
            <w:rPr>
              <w:webHidden/>
              <w:rPrChange w:id="60" w:author="Dennis Lee" w:date="2024-10-25T18:13:00Z" w16du:dateUtc="2024-10-25T16:13:00Z">
                <w:rPr>
                  <w:noProof/>
                  <w:webHidden/>
                </w:rPr>
              </w:rPrChange>
            </w:rPr>
            <w:fldChar w:fldCharType="begin"/>
          </w:r>
          <w:r w:rsidRPr="009E2A01">
            <w:rPr>
              <w:webHidden/>
              <w:rPrChange w:id="61" w:author="Dennis Lee" w:date="2024-10-25T18:13:00Z" w16du:dateUtc="2024-10-25T16:13:00Z">
                <w:rPr>
                  <w:noProof/>
                  <w:webHidden/>
                </w:rPr>
              </w:rPrChange>
            </w:rPr>
            <w:instrText xml:space="preserve"> PAGEREF _Toc180688995 \h </w:instrText>
          </w:r>
          <w:r w:rsidRPr="000A4634">
            <w:rPr>
              <w:webHidden/>
            </w:rPr>
          </w:r>
          <w:r w:rsidRPr="009E2A01">
            <w:rPr>
              <w:webHidden/>
              <w:rPrChange w:id="62" w:author="Dennis Lee" w:date="2024-10-25T18:13:00Z" w16du:dateUtc="2024-10-25T16:13:00Z">
                <w:rPr>
                  <w:noProof/>
                  <w:webHidden/>
                </w:rPr>
              </w:rPrChange>
            </w:rPr>
            <w:fldChar w:fldCharType="separate"/>
          </w:r>
          <w:r w:rsidRPr="009E2A01">
            <w:rPr>
              <w:webHidden/>
              <w:rPrChange w:id="63" w:author="Dennis Lee" w:date="2024-10-25T18:13:00Z" w16du:dateUtc="2024-10-25T16:13:00Z">
                <w:rPr>
                  <w:noProof/>
                  <w:webHidden/>
                </w:rPr>
              </w:rPrChange>
            </w:rPr>
            <w:t>2</w:t>
          </w:r>
          <w:r w:rsidRPr="009E2A01">
            <w:rPr>
              <w:webHidden/>
              <w:rPrChange w:id="64" w:author="Dennis Lee" w:date="2024-10-25T18:13:00Z" w16du:dateUtc="2024-10-25T16:13:00Z">
                <w:rPr>
                  <w:noProof/>
                  <w:webHidden/>
                </w:rPr>
              </w:rPrChange>
            </w:rPr>
            <w:fldChar w:fldCharType="end"/>
          </w:r>
          <w:r w:rsidRPr="009E2A01">
            <w:rPr>
              <w:rPrChange w:id="65" w:author="Dennis Lee" w:date="2024-10-25T18:13:00Z" w16du:dateUtc="2024-10-25T16:13:00Z">
                <w:rPr>
                  <w:noProof/>
                </w:rPr>
              </w:rPrChange>
            </w:rPr>
            <w:fldChar w:fldCharType="end"/>
          </w:r>
        </w:p>
        <w:p w14:paraId="02302613" w14:textId="574B8EB9" w:rsidR="0016099A" w:rsidRPr="009E2A01" w:rsidRDefault="0016099A">
          <w:pPr>
            <w:pStyle w:val="Verzeichnis1"/>
            <w:tabs>
              <w:tab w:val="left" w:pos="440"/>
              <w:tab w:val="right" w:leader="dot" w:pos="9061"/>
            </w:tabs>
            <w:rPr>
              <w:rFonts w:asciiTheme="minorHAnsi" w:eastAsiaTheme="minorEastAsia" w:hAnsiTheme="minorHAnsi"/>
              <w:sz w:val="24"/>
              <w:rPrChange w:id="66" w:author="Dennis Lee" w:date="2024-10-25T18:13:00Z" w16du:dateUtc="2024-10-25T16:13:00Z">
                <w:rPr>
                  <w:rFonts w:asciiTheme="minorHAnsi" w:eastAsiaTheme="minorEastAsia" w:hAnsiTheme="minorHAnsi"/>
                  <w:noProof/>
                  <w:sz w:val="24"/>
                </w:rPr>
              </w:rPrChange>
            </w:rPr>
          </w:pPr>
          <w:r w:rsidRPr="009E2A01">
            <w:fldChar w:fldCharType="begin"/>
          </w:r>
          <w:r w:rsidRPr="009E2A01">
            <w:instrText>HYPERLINK \l "_Toc180688996"</w:instrText>
          </w:r>
          <w:r w:rsidRPr="009E2A01">
            <w:fldChar w:fldCharType="separate"/>
          </w:r>
          <w:r w:rsidRPr="009E2A01">
            <w:rPr>
              <w:rStyle w:val="Hyperlink"/>
              <w:rPrChange w:id="67" w:author="Dennis Lee" w:date="2024-10-25T18:13:00Z" w16du:dateUtc="2024-10-25T16:13:00Z">
                <w:rPr>
                  <w:rStyle w:val="Hyperlink"/>
                  <w:noProof/>
                </w:rPr>
              </w:rPrChange>
            </w:rPr>
            <w:t>4.</w:t>
          </w:r>
          <w:r w:rsidRPr="009E2A01">
            <w:rPr>
              <w:rFonts w:asciiTheme="minorHAnsi" w:eastAsiaTheme="minorEastAsia" w:hAnsiTheme="minorHAnsi"/>
              <w:sz w:val="24"/>
              <w:rPrChange w:id="68" w:author="Dennis Lee" w:date="2024-10-25T18:13:00Z" w16du:dateUtc="2024-10-25T16:13:00Z">
                <w:rPr>
                  <w:rFonts w:asciiTheme="minorHAnsi" w:eastAsiaTheme="minorEastAsia" w:hAnsiTheme="minorHAnsi"/>
                  <w:noProof/>
                  <w:sz w:val="24"/>
                </w:rPr>
              </w:rPrChange>
            </w:rPr>
            <w:tab/>
          </w:r>
          <w:r w:rsidRPr="009E2A01">
            <w:rPr>
              <w:rStyle w:val="Hyperlink"/>
              <w:rPrChange w:id="69" w:author="Dennis Lee" w:date="2024-10-25T18:13:00Z" w16du:dateUtc="2024-10-25T16:13:00Z">
                <w:rPr>
                  <w:rStyle w:val="Hyperlink"/>
                  <w:noProof/>
                </w:rPr>
              </w:rPrChange>
            </w:rPr>
            <w:t>Schluss</w:t>
          </w:r>
          <w:r w:rsidRPr="009E2A01">
            <w:rPr>
              <w:webHidden/>
              <w:rPrChange w:id="70" w:author="Dennis Lee" w:date="2024-10-25T18:13:00Z" w16du:dateUtc="2024-10-25T16:13:00Z">
                <w:rPr>
                  <w:noProof/>
                  <w:webHidden/>
                </w:rPr>
              </w:rPrChange>
            </w:rPr>
            <w:tab/>
          </w:r>
          <w:r w:rsidRPr="009E2A01">
            <w:rPr>
              <w:webHidden/>
              <w:rPrChange w:id="71" w:author="Dennis Lee" w:date="2024-10-25T18:13:00Z" w16du:dateUtc="2024-10-25T16:13:00Z">
                <w:rPr>
                  <w:noProof/>
                  <w:webHidden/>
                </w:rPr>
              </w:rPrChange>
            </w:rPr>
            <w:fldChar w:fldCharType="begin"/>
          </w:r>
          <w:r w:rsidRPr="009E2A01">
            <w:rPr>
              <w:webHidden/>
              <w:rPrChange w:id="72" w:author="Dennis Lee" w:date="2024-10-25T18:13:00Z" w16du:dateUtc="2024-10-25T16:13:00Z">
                <w:rPr>
                  <w:noProof/>
                  <w:webHidden/>
                </w:rPr>
              </w:rPrChange>
            </w:rPr>
            <w:instrText xml:space="preserve"> PAGEREF _Toc180688996 \h </w:instrText>
          </w:r>
          <w:r w:rsidRPr="000A4634">
            <w:rPr>
              <w:webHidden/>
            </w:rPr>
          </w:r>
          <w:r w:rsidRPr="009E2A01">
            <w:rPr>
              <w:webHidden/>
              <w:rPrChange w:id="73" w:author="Dennis Lee" w:date="2024-10-25T18:13:00Z" w16du:dateUtc="2024-10-25T16:13:00Z">
                <w:rPr>
                  <w:noProof/>
                  <w:webHidden/>
                </w:rPr>
              </w:rPrChange>
            </w:rPr>
            <w:fldChar w:fldCharType="separate"/>
          </w:r>
          <w:r w:rsidRPr="009E2A01">
            <w:rPr>
              <w:webHidden/>
              <w:rPrChange w:id="74" w:author="Dennis Lee" w:date="2024-10-25T18:13:00Z" w16du:dateUtc="2024-10-25T16:13:00Z">
                <w:rPr>
                  <w:noProof/>
                  <w:webHidden/>
                </w:rPr>
              </w:rPrChange>
            </w:rPr>
            <w:t>2</w:t>
          </w:r>
          <w:r w:rsidRPr="009E2A01">
            <w:rPr>
              <w:webHidden/>
              <w:rPrChange w:id="75" w:author="Dennis Lee" w:date="2024-10-25T18:13:00Z" w16du:dateUtc="2024-10-25T16:13:00Z">
                <w:rPr>
                  <w:noProof/>
                  <w:webHidden/>
                </w:rPr>
              </w:rPrChange>
            </w:rPr>
            <w:fldChar w:fldCharType="end"/>
          </w:r>
          <w:r w:rsidRPr="009E2A01">
            <w:rPr>
              <w:rPrChange w:id="76" w:author="Dennis Lee" w:date="2024-10-25T18:13:00Z" w16du:dateUtc="2024-10-25T16:13:00Z">
                <w:rPr>
                  <w:noProof/>
                </w:rPr>
              </w:rPrChange>
            </w:rPr>
            <w:fldChar w:fldCharType="end"/>
          </w:r>
        </w:p>
        <w:p w14:paraId="0C314CF8" w14:textId="1B83FBBC" w:rsidR="0016099A" w:rsidRPr="009E2A01" w:rsidRDefault="0016099A">
          <w:pPr>
            <w:pStyle w:val="Verzeichnis2"/>
            <w:tabs>
              <w:tab w:val="left" w:pos="960"/>
              <w:tab w:val="right" w:leader="dot" w:pos="9061"/>
            </w:tabs>
            <w:rPr>
              <w:rFonts w:asciiTheme="minorHAnsi" w:eastAsiaTheme="minorEastAsia" w:hAnsiTheme="minorHAnsi"/>
              <w:sz w:val="24"/>
              <w:rPrChange w:id="77" w:author="Dennis Lee" w:date="2024-10-25T18:13:00Z" w16du:dateUtc="2024-10-25T16:13:00Z">
                <w:rPr>
                  <w:rFonts w:asciiTheme="minorHAnsi" w:eastAsiaTheme="minorEastAsia" w:hAnsiTheme="minorHAnsi"/>
                  <w:noProof/>
                  <w:sz w:val="24"/>
                </w:rPr>
              </w:rPrChange>
            </w:rPr>
          </w:pPr>
          <w:r w:rsidRPr="009E2A01">
            <w:fldChar w:fldCharType="begin"/>
          </w:r>
          <w:r w:rsidRPr="009E2A01">
            <w:instrText>HYPERLINK \l "_Toc180688997"</w:instrText>
          </w:r>
          <w:r w:rsidRPr="009E2A01">
            <w:fldChar w:fldCharType="separate"/>
          </w:r>
          <w:r w:rsidRPr="009E2A01">
            <w:rPr>
              <w:rStyle w:val="Hyperlink"/>
              <w:rPrChange w:id="78" w:author="Dennis Lee" w:date="2024-10-25T18:13:00Z" w16du:dateUtc="2024-10-25T16:13:00Z">
                <w:rPr>
                  <w:rStyle w:val="Hyperlink"/>
                  <w:noProof/>
                </w:rPr>
              </w:rPrChange>
            </w:rPr>
            <w:t>4.1.</w:t>
          </w:r>
          <w:r w:rsidRPr="009E2A01">
            <w:rPr>
              <w:rFonts w:asciiTheme="minorHAnsi" w:eastAsiaTheme="minorEastAsia" w:hAnsiTheme="minorHAnsi"/>
              <w:sz w:val="24"/>
              <w:rPrChange w:id="79" w:author="Dennis Lee" w:date="2024-10-25T18:13:00Z" w16du:dateUtc="2024-10-25T16:13:00Z">
                <w:rPr>
                  <w:rFonts w:asciiTheme="minorHAnsi" w:eastAsiaTheme="minorEastAsia" w:hAnsiTheme="minorHAnsi"/>
                  <w:noProof/>
                  <w:sz w:val="24"/>
                </w:rPr>
              </w:rPrChange>
            </w:rPr>
            <w:tab/>
          </w:r>
          <w:r w:rsidRPr="009E2A01">
            <w:rPr>
              <w:rStyle w:val="Hyperlink"/>
              <w:rPrChange w:id="80" w:author="Dennis Lee" w:date="2024-10-25T18:13:00Z" w16du:dateUtc="2024-10-25T16:13:00Z">
                <w:rPr>
                  <w:rStyle w:val="Hyperlink"/>
                  <w:noProof/>
                </w:rPr>
              </w:rPrChange>
            </w:rPr>
            <w:t>Fazit</w:t>
          </w:r>
          <w:r w:rsidRPr="009E2A01">
            <w:rPr>
              <w:webHidden/>
              <w:rPrChange w:id="81" w:author="Dennis Lee" w:date="2024-10-25T18:13:00Z" w16du:dateUtc="2024-10-25T16:13:00Z">
                <w:rPr>
                  <w:noProof/>
                  <w:webHidden/>
                </w:rPr>
              </w:rPrChange>
            </w:rPr>
            <w:tab/>
          </w:r>
          <w:r w:rsidRPr="009E2A01">
            <w:rPr>
              <w:webHidden/>
              <w:rPrChange w:id="82" w:author="Dennis Lee" w:date="2024-10-25T18:13:00Z" w16du:dateUtc="2024-10-25T16:13:00Z">
                <w:rPr>
                  <w:noProof/>
                  <w:webHidden/>
                </w:rPr>
              </w:rPrChange>
            </w:rPr>
            <w:fldChar w:fldCharType="begin"/>
          </w:r>
          <w:r w:rsidRPr="009E2A01">
            <w:rPr>
              <w:webHidden/>
              <w:rPrChange w:id="83" w:author="Dennis Lee" w:date="2024-10-25T18:13:00Z" w16du:dateUtc="2024-10-25T16:13:00Z">
                <w:rPr>
                  <w:noProof/>
                  <w:webHidden/>
                </w:rPr>
              </w:rPrChange>
            </w:rPr>
            <w:instrText xml:space="preserve"> PAGEREF _Toc180688997 \h </w:instrText>
          </w:r>
          <w:r w:rsidRPr="000A4634">
            <w:rPr>
              <w:webHidden/>
            </w:rPr>
          </w:r>
          <w:r w:rsidRPr="009E2A01">
            <w:rPr>
              <w:webHidden/>
              <w:rPrChange w:id="84" w:author="Dennis Lee" w:date="2024-10-25T18:13:00Z" w16du:dateUtc="2024-10-25T16:13:00Z">
                <w:rPr>
                  <w:noProof/>
                  <w:webHidden/>
                </w:rPr>
              </w:rPrChange>
            </w:rPr>
            <w:fldChar w:fldCharType="separate"/>
          </w:r>
          <w:r w:rsidRPr="009E2A01">
            <w:rPr>
              <w:webHidden/>
              <w:rPrChange w:id="85" w:author="Dennis Lee" w:date="2024-10-25T18:13:00Z" w16du:dateUtc="2024-10-25T16:13:00Z">
                <w:rPr>
                  <w:noProof/>
                  <w:webHidden/>
                </w:rPr>
              </w:rPrChange>
            </w:rPr>
            <w:t>2</w:t>
          </w:r>
          <w:r w:rsidRPr="009E2A01">
            <w:rPr>
              <w:webHidden/>
              <w:rPrChange w:id="86" w:author="Dennis Lee" w:date="2024-10-25T18:13:00Z" w16du:dateUtc="2024-10-25T16:13:00Z">
                <w:rPr>
                  <w:noProof/>
                  <w:webHidden/>
                </w:rPr>
              </w:rPrChange>
            </w:rPr>
            <w:fldChar w:fldCharType="end"/>
          </w:r>
          <w:r w:rsidRPr="009E2A01">
            <w:rPr>
              <w:rPrChange w:id="87" w:author="Dennis Lee" w:date="2024-10-25T18:13:00Z" w16du:dateUtc="2024-10-25T16:13:00Z">
                <w:rPr>
                  <w:noProof/>
                </w:rPr>
              </w:rPrChange>
            </w:rPr>
            <w:fldChar w:fldCharType="end"/>
          </w:r>
        </w:p>
        <w:p w14:paraId="5A62840F" w14:textId="5A38B97D" w:rsidR="0016099A" w:rsidRPr="009E2A01" w:rsidRDefault="0016099A">
          <w:pPr>
            <w:pStyle w:val="Verzeichnis1"/>
            <w:tabs>
              <w:tab w:val="left" w:pos="440"/>
              <w:tab w:val="right" w:leader="dot" w:pos="9061"/>
            </w:tabs>
            <w:rPr>
              <w:rFonts w:asciiTheme="minorHAnsi" w:eastAsiaTheme="minorEastAsia" w:hAnsiTheme="minorHAnsi"/>
              <w:sz w:val="24"/>
              <w:rPrChange w:id="88" w:author="Dennis Lee" w:date="2024-10-25T18:13:00Z" w16du:dateUtc="2024-10-25T16:13:00Z">
                <w:rPr>
                  <w:rFonts w:asciiTheme="minorHAnsi" w:eastAsiaTheme="minorEastAsia" w:hAnsiTheme="minorHAnsi"/>
                  <w:noProof/>
                  <w:sz w:val="24"/>
                </w:rPr>
              </w:rPrChange>
            </w:rPr>
          </w:pPr>
          <w:r w:rsidRPr="009E2A01">
            <w:fldChar w:fldCharType="begin"/>
          </w:r>
          <w:r w:rsidRPr="009E2A01">
            <w:instrText>HYPERLINK \l "_Toc180688998"</w:instrText>
          </w:r>
          <w:r w:rsidRPr="009E2A01">
            <w:fldChar w:fldCharType="separate"/>
          </w:r>
          <w:r w:rsidRPr="009E2A01">
            <w:rPr>
              <w:rStyle w:val="Hyperlink"/>
              <w:rPrChange w:id="89" w:author="Dennis Lee" w:date="2024-10-25T18:13:00Z" w16du:dateUtc="2024-10-25T16:13:00Z">
                <w:rPr>
                  <w:rStyle w:val="Hyperlink"/>
                  <w:noProof/>
                </w:rPr>
              </w:rPrChange>
            </w:rPr>
            <w:t>5.</w:t>
          </w:r>
          <w:r w:rsidRPr="009E2A01">
            <w:rPr>
              <w:rFonts w:asciiTheme="minorHAnsi" w:eastAsiaTheme="minorEastAsia" w:hAnsiTheme="minorHAnsi"/>
              <w:sz w:val="24"/>
              <w:rPrChange w:id="90" w:author="Dennis Lee" w:date="2024-10-25T18:13:00Z" w16du:dateUtc="2024-10-25T16:13:00Z">
                <w:rPr>
                  <w:rFonts w:asciiTheme="minorHAnsi" w:eastAsiaTheme="minorEastAsia" w:hAnsiTheme="minorHAnsi"/>
                  <w:noProof/>
                  <w:sz w:val="24"/>
                </w:rPr>
              </w:rPrChange>
            </w:rPr>
            <w:tab/>
          </w:r>
          <w:r w:rsidRPr="009E2A01">
            <w:rPr>
              <w:rStyle w:val="Hyperlink"/>
              <w:rPrChange w:id="91" w:author="Dennis Lee" w:date="2024-10-25T18:13:00Z" w16du:dateUtc="2024-10-25T16:13:00Z">
                <w:rPr>
                  <w:rStyle w:val="Hyperlink"/>
                  <w:noProof/>
                </w:rPr>
              </w:rPrChange>
            </w:rPr>
            <w:t>References</w:t>
          </w:r>
          <w:r w:rsidRPr="009E2A01">
            <w:rPr>
              <w:webHidden/>
              <w:rPrChange w:id="92" w:author="Dennis Lee" w:date="2024-10-25T18:13:00Z" w16du:dateUtc="2024-10-25T16:13:00Z">
                <w:rPr>
                  <w:noProof/>
                  <w:webHidden/>
                </w:rPr>
              </w:rPrChange>
            </w:rPr>
            <w:tab/>
          </w:r>
          <w:r w:rsidRPr="009E2A01">
            <w:rPr>
              <w:webHidden/>
              <w:rPrChange w:id="93" w:author="Dennis Lee" w:date="2024-10-25T18:13:00Z" w16du:dateUtc="2024-10-25T16:13:00Z">
                <w:rPr>
                  <w:noProof/>
                  <w:webHidden/>
                </w:rPr>
              </w:rPrChange>
            </w:rPr>
            <w:fldChar w:fldCharType="begin"/>
          </w:r>
          <w:r w:rsidRPr="009E2A01">
            <w:rPr>
              <w:webHidden/>
              <w:rPrChange w:id="94" w:author="Dennis Lee" w:date="2024-10-25T18:13:00Z" w16du:dateUtc="2024-10-25T16:13:00Z">
                <w:rPr>
                  <w:noProof/>
                  <w:webHidden/>
                </w:rPr>
              </w:rPrChange>
            </w:rPr>
            <w:instrText xml:space="preserve"> PAGEREF _Toc180688998 \h </w:instrText>
          </w:r>
          <w:r w:rsidRPr="000A4634">
            <w:rPr>
              <w:webHidden/>
            </w:rPr>
          </w:r>
          <w:r w:rsidRPr="009E2A01">
            <w:rPr>
              <w:webHidden/>
              <w:rPrChange w:id="95" w:author="Dennis Lee" w:date="2024-10-25T18:13:00Z" w16du:dateUtc="2024-10-25T16:13:00Z">
                <w:rPr>
                  <w:noProof/>
                  <w:webHidden/>
                </w:rPr>
              </w:rPrChange>
            </w:rPr>
            <w:fldChar w:fldCharType="separate"/>
          </w:r>
          <w:r w:rsidRPr="009E2A01">
            <w:rPr>
              <w:webHidden/>
              <w:rPrChange w:id="96" w:author="Dennis Lee" w:date="2024-10-25T18:13:00Z" w16du:dateUtc="2024-10-25T16:13:00Z">
                <w:rPr>
                  <w:noProof/>
                  <w:webHidden/>
                </w:rPr>
              </w:rPrChange>
            </w:rPr>
            <w:t>3</w:t>
          </w:r>
          <w:r w:rsidRPr="009E2A01">
            <w:rPr>
              <w:webHidden/>
              <w:rPrChange w:id="97" w:author="Dennis Lee" w:date="2024-10-25T18:13:00Z" w16du:dateUtc="2024-10-25T16:13:00Z">
                <w:rPr>
                  <w:noProof/>
                  <w:webHidden/>
                </w:rPr>
              </w:rPrChange>
            </w:rPr>
            <w:fldChar w:fldCharType="end"/>
          </w:r>
          <w:r w:rsidRPr="009E2A01">
            <w:rPr>
              <w:rPrChange w:id="98" w:author="Dennis Lee" w:date="2024-10-25T18:13:00Z" w16du:dateUtc="2024-10-25T16:13:00Z">
                <w:rPr>
                  <w:noProof/>
                </w:rPr>
              </w:rPrChange>
            </w:rPr>
            <w:fldChar w:fldCharType="end"/>
          </w:r>
        </w:p>
        <w:p w14:paraId="68742A77" w14:textId="10712C9A" w:rsidR="00EF3341" w:rsidRPr="009E2A01" w:rsidRDefault="00EF3341">
          <w:r w:rsidRPr="009E2A01">
            <w:rPr>
              <w:b/>
              <w:bCs/>
            </w:rPr>
            <w:fldChar w:fldCharType="end"/>
          </w:r>
        </w:p>
      </w:sdtContent>
    </w:sdt>
    <w:p w14:paraId="748A92D4" w14:textId="77777777" w:rsidR="00C170FA" w:rsidRPr="009E2A01" w:rsidRDefault="00C170FA">
      <w:pPr>
        <w:sectPr w:rsidR="00C170FA" w:rsidRPr="009E2A01" w:rsidSect="00C170FA">
          <w:footerReference w:type="first" r:id="rId8"/>
          <w:pgSz w:w="11906" w:h="16838"/>
          <w:pgMar w:top="1418" w:right="1701" w:bottom="1418" w:left="1134" w:header="709" w:footer="709" w:gutter="0"/>
          <w:pgNumType w:start="0"/>
          <w:cols w:space="708"/>
          <w:titlePg/>
          <w:docGrid w:linePitch="360"/>
        </w:sectPr>
      </w:pPr>
    </w:p>
    <w:p w14:paraId="4FB51EEC" w14:textId="298E7118" w:rsidR="00137D9C" w:rsidRPr="009E2A01" w:rsidDel="00EC2C61" w:rsidRDefault="00137D9C" w:rsidP="0037790D">
      <w:pPr>
        <w:pStyle w:val="berschrift1"/>
        <w:rPr>
          <w:del w:id="99" w:author="Dennis Lee" w:date="2024-10-28T12:35:00Z" w16du:dateUtc="2024-10-28T11:35:00Z"/>
        </w:rPr>
      </w:pPr>
      <w:bookmarkStart w:id="100" w:name="_Toc180688990"/>
      <w:del w:id="101" w:author="Dennis Lee" w:date="2024-10-28T12:35:00Z" w16du:dateUtc="2024-10-28T11:35:00Z">
        <w:r w:rsidRPr="009E2A01" w:rsidDel="00EC2C61">
          <w:lastRenderedPageBreak/>
          <w:delText>Abstrac</w:delText>
        </w:r>
        <w:r w:rsidR="009E04DD" w:rsidRPr="009E2A01" w:rsidDel="00EC2C61">
          <w:delText>t (Zusammenfassung</w:delText>
        </w:r>
        <w:r w:rsidR="00027256" w:rsidRPr="009E2A01" w:rsidDel="00EC2C61">
          <w:delText>)</w:delText>
        </w:r>
        <w:bookmarkEnd w:id="100"/>
      </w:del>
    </w:p>
    <w:p w14:paraId="341397A3" w14:textId="0EC5A770" w:rsidR="005366A2" w:rsidRPr="009E2A01" w:rsidRDefault="007A3F17" w:rsidP="0037790D">
      <w:pPr>
        <w:pStyle w:val="berschrift1"/>
      </w:pPr>
      <w:bookmarkStart w:id="102" w:name="_Toc180688991"/>
      <w:r w:rsidRPr="009E2A01">
        <w:t>Einleitung</w:t>
      </w:r>
      <w:bookmarkEnd w:id="102"/>
    </w:p>
    <w:p w14:paraId="7A62840D" w14:textId="63EE1FFA" w:rsidR="00FB3B0B" w:rsidRPr="00536521" w:rsidRDefault="00FB3B0B" w:rsidP="00FB3B0B">
      <w:pPr>
        <w:rPr>
          <w:ins w:id="103" w:author="Dennis Lee" w:date="2024-10-25T18:12:00Z" w16du:dateUtc="2024-10-25T16:12:00Z"/>
        </w:rPr>
      </w:pPr>
      <w:r w:rsidRPr="009E2A01">
        <w:t>1500 bis 3000</w:t>
      </w:r>
    </w:p>
    <w:p w14:paraId="3F989434" w14:textId="1F81C188" w:rsidR="009E2A01" w:rsidRPr="009E2A01" w:rsidRDefault="009E2A01" w:rsidP="00FB3B0B">
      <w:pPr>
        <w:rPr>
          <w:b/>
          <w:bCs/>
          <w:sz w:val="32"/>
          <w:szCs w:val="32"/>
          <w:rPrChange w:id="104" w:author="Dennis Lee" w:date="2024-10-25T18:13:00Z" w16du:dateUtc="2024-10-25T16:13:00Z">
            <w:rPr/>
          </w:rPrChange>
        </w:rPr>
      </w:pPr>
      <w:ins w:id="105" w:author="Dennis Lee" w:date="2024-10-25T18:12:00Z" w16du:dateUtc="2024-10-25T16:12:00Z">
        <w:r w:rsidRPr="009E2A01">
          <w:rPr>
            <w:b/>
            <w:bCs/>
            <w:sz w:val="32"/>
            <w:szCs w:val="32"/>
            <w:rPrChange w:id="106" w:author="Dennis Lee" w:date="2024-10-25T18:13:00Z" w16du:dateUtc="2024-10-25T16:13:00Z">
              <w:rPr/>
            </w:rPrChange>
          </w:rPr>
          <w:t>Ich</w:t>
        </w:r>
      </w:ins>
    </w:p>
    <w:p w14:paraId="415B6C66" w14:textId="5FEC0D69" w:rsidR="00FE2E48" w:rsidDel="00800823" w:rsidRDefault="00D2070C" w:rsidP="00FB3B0B">
      <w:pPr>
        <w:rPr>
          <w:del w:id="107" w:author="Dennis Lee" w:date="2024-10-25T17:50:00Z" w16du:dateUtc="2024-10-25T15:50:00Z"/>
        </w:rPr>
      </w:pPr>
      <w:r w:rsidRPr="009E2A01">
        <w:rPr>
          <w:rPrChange w:id="108" w:author="Dennis Lee" w:date="2024-10-25T18:13:00Z" w16du:dateUtc="2024-10-25T16:13:00Z">
            <w:rPr>
              <w:color w:val="00B050"/>
            </w:rPr>
          </w:rPrChange>
        </w:rPr>
        <w:t>In den letzten Jahren hat sich der Begriff „Cancel</w:t>
      </w:r>
      <w:del w:id="109" w:author="Dennis Lee" w:date="2024-10-25T17:50:00Z" w16du:dateUtc="2024-10-25T15:50:00Z">
        <w:r w:rsidRPr="009E2A01" w:rsidDel="00C01D19">
          <w:rPr>
            <w:rPrChange w:id="110" w:author="Dennis Lee" w:date="2024-10-25T18:13:00Z" w16du:dateUtc="2024-10-25T16:13:00Z">
              <w:rPr>
                <w:color w:val="00B050"/>
              </w:rPr>
            </w:rPrChange>
          </w:rPr>
          <w:delText xml:space="preserve"> C</w:delText>
        </w:r>
      </w:del>
      <w:ins w:id="111" w:author="Dennis Lee" w:date="2024-10-28T15:10:00Z" w16du:dateUtc="2024-10-28T14:10:00Z">
        <w:r w:rsidR="00800823">
          <w:t xml:space="preserve"> C</w:t>
        </w:r>
      </w:ins>
      <w:r w:rsidRPr="009E2A01">
        <w:rPr>
          <w:rPrChange w:id="112" w:author="Dennis Lee" w:date="2024-10-25T18:13:00Z" w16du:dateUtc="2024-10-25T16:13:00Z">
            <w:rPr>
              <w:color w:val="00B050"/>
            </w:rPr>
          </w:rPrChange>
        </w:rPr>
        <w:t>ulture“ zu einem kontroversen und allgegenwärtigen Thema in den Medien, der Gesellschaft und der öffentlichen Debatte entwickelt. Mit dem Aufkommen der sozialen Medien und der zunehmenden Vernetzung der digitalen Welt hat sich eine neue Dynamik der sozialen Verantwortung und der öffentlichen Rechenschaftspflicht entwickelt, die sowohl positive als auch negative Auswirkungen auf Einzelpersonen, Organisationen und die Meinungsfreiheit hat.</w:t>
      </w:r>
    </w:p>
    <w:p w14:paraId="2F5A9440" w14:textId="77777777" w:rsidR="00800823" w:rsidRPr="009E2A01" w:rsidRDefault="00800823" w:rsidP="00FB3B0B">
      <w:pPr>
        <w:rPr>
          <w:ins w:id="113" w:author="Dennis Lee" w:date="2024-10-28T15:10:00Z" w16du:dateUtc="2024-10-28T14:10:00Z"/>
          <w:rPrChange w:id="114" w:author="Dennis Lee" w:date="2024-10-25T18:13:00Z" w16du:dateUtc="2024-10-25T16:13:00Z">
            <w:rPr>
              <w:ins w:id="115" w:author="Dennis Lee" w:date="2024-10-28T15:10:00Z" w16du:dateUtc="2024-10-28T14:10:00Z"/>
              <w:color w:val="00B050"/>
            </w:rPr>
          </w:rPrChange>
        </w:rPr>
      </w:pPr>
    </w:p>
    <w:p w14:paraId="00405144" w14:textId="1F25508F" w:rsidR="00D2070C" w:rsidRPr="009E2A01" w:rsidDel="00C01D19" w:rsidRDefault="00D2070C" w:rsidP="00FB3B0B">
      <w:pPr>
        <w:rPr>
          <w:del w:id="116" w:author="Dennis Lee" w:date="2024-10-25T17:49:00Z" w16du:dateUtc="2024-10-25T15:49:00Z"/>
          <w:rPrChange w:id="117" w:author="Dennis Lee" w:date="2024-10-25T18:13:00Z" w16du:dateUtc="2024-10-25T16:13:00Z">
            <w:rPr>
              <w:del w:id="118" w:author="Dennis Lee" w:date="2024-10-25T17:49:00Z" w16du:dateUtc="2024-10-25T15:49:00Z"/>
              <w:color w:val="00B050"/>
            </w:rPr>
          </w:rPrChange>
        </w:rPr>
      </w:pPr>
      <w:del w:id="119" w:author="Dennis Lee" w:date="2024-10-25T17:49:00Z" w16du:dateUtc="2024-10-25T15:49:00Z">
        <w:r w:rsidRPr="009E2A01" w:rsidDel="00C01D19">
          <w:rPr>
            <w:rPrChange w:id="120" w:author="Dennis Lee" w:date="2024-10-25T18:13:00Z" w16du:dateUtc="2024-10-25T16:13:00Z">
              <w:rPr>
                <w:color w:val="00B050"/>
              </w:rPr>
            </w:rPrChange>
          </w:rPr>
          <w:delText>In dieser Arbeit möchte ich die verschiedenen Facetten von Cancel Culture untersuchen, die Hintergründe ihrer Entstehung beleuchten und die Auswirkungen auf unsere Gesellschaft kritisch hinterfragen.</w:delText>
        </w:r>
      </w:del>
    </w:p>
    <w:p w14:paraId="05C35FAF" w14:textId="25DA273A" w:rsidR="00FE2E48" w:rsidRPr="009E2A01" w:rsidRDefault="00FE2E48" w:rsidP="00FB3B0B">
      <w:pPr>
        <w:rPr>
          <w:ins w:id="121" w:author="Dennis Lee" w:date="2024-10-25T17:51:00Z" w16du:dateUtc="2024-10-25T15:51:00Z"/>
          <w:rPrChange w:id="122" w:author="Dennis Lee" w:date="2024-10-25T18:13:00Z" w16du:dateUtc="2024-10-25T16:13:00Z">
            <w:rPr>
              <w:ins w:id="123" w:author="Dennis Lee" w:date="2024-10-25T17:51:00Z" w16du:dateUtc="2024-10-25T15:51:00Z"/>
              <w:color w:val="00B050"/>
            </w:rPr>
          </w:rPrChange>
        </w:rPr>
      </w:pPr>
      <w:r w:rsidRPr="009E2A01">
        <w:rPr>
          <w:rPrChange w:id="124" w:author="Dennis Lee" w:date="2024-10-25T18:13:00Z" w16du:dateUtc="2024-10-25T16:13:00Z">
            <w:rPr>
              <w:color w:val="00B050"/>
            </w:rPr>
          </w:rPrChange>
        </w:rPr>
        <w:t xml:space="preserve">In dieser Arbeit möchte ich die Hintergründe ihrer Entstehung beleuchten und der Frage nachgehen </w:t>
      </w:r>
      <w:del w:id="125" w:author="Dennis Lee" w:date="2024-10-25T17:49:00Z" w16du:dateUtc="2024-10-25T15:49:00Z">
        <w:r w:rsidRPr="009E2A01" w:rsidDel="00C01D19">
          <w:rPr>
            <w:rPrChange w:id="126" w:author="Dennis Lee" w:date="2024-10-25T18:13:00Z" w16du:dateUtc="2024-10-25T16:13:00Z">
              <w:rPr>
                <w:color w:val="00B050"/>
              </w:rPr>
            </w:rPrChange>
          </w:rPr>
          <w:delText xml:space="preserve">wie </w:delText>
        </w:r>
      </w:del>
      <w:ins w:id="127" w:author="Dennis Lee" w:date="2024-10-25T17:49:00Z" w16du:dateUtc="2024-10-25T15:49:00Z">
        <w:r w:rsidR="00C01D19" w:rsidRPr="009E2A01">
          <w:rPr>
            <w:rPrChange w:id="128" w:author="Dennis Lee" w:date="2024-10-25T18:13:00Z" w16du:dateUtc="2024-10-25T16:13:00Z">
              <w:rPr>
                <w:color w:val="00B050"/>
              </w:rPr>
            </w:rPrChange>
          </w:rPr>
          <w:t xml:space="preserve">ob </w:t>
        </w:r>
      </w:ins>
      <w:r w:rsidRPr="009E2A01">
        <w:rPr>
          <w:rPrChange w:id="129" w:author="Dennis Lee" w:date="2024-10-25T18:13:00Z" w16du:dateUtc="2024-10-25T16:13:00Z">
            <w:rPr>
              <w:color w:val="00B050"/>
            </w:rPr>
          </w:rPrChange>
        </w:rPr>
        <w:t xml:space="preserve">die Medien den Begriff </w:t>
      </w:r>
      <w:proofErr w:type="spellStart"/>
      <w:r w:rsidRPr="009E2A01">
        <w:rPr>
          <w:rPrChange w:id="130" w:author="Dennis Lee" w:date="2024-10-25T18:13:00Z" w16du:dateUtc="2024-10-25T16:13:00Z">
            <w:rPr>
              <w:color w:val="00B050"/>
            </w:rPr>
          </w:rPrChange>
        </w:rPr>
        <w:t>Cancelcultur</w:t>
      </w:r>
      <w:proofErr w:type="spellEnd"/>
      <w:r w:rsidRPr="009E2A01">
        <w:rPr>
          <w:rPrChange w:id="131" w:author="Dennis Lee" w:date="2024-10-25T18:13:00Z" w16du:dateUtc="2024-10-25T16:13:00Z">
            <w:rPr>
              <w:color w:val="00B050"/>
            </w:rPr>
          </w:rPrChange>
        </w:rPr>
        <w:t xml:space="preserve"> </w:t>
      </w:r>
      <w:del w:id="132" w:author="Dennis Lee" w:date="2024-10-25T17:50:00Z" w16du:dateUtc="2024-10-25T15:50:00Z">
        <w:r w:rsidRPr="009E2A01" w:rsidDel="00C01D19">
          <w:rPr>
            <w:rPrChange w:id="133" w:author="Dennis Lee" w:date="2024-10-25T18:13:00Z" w16du:dateUtc="2024-10-25T16:13:00Z">
              <w:rPr>
                <w:color w:val="00B050"/>
              </w:rPr>
            </w:rPrChange>
          </w:rPr>
          <w:delText>beinflusst</w:delText>
        </w:r>
      </w:del>
      <w:ins w:id="134" w:author="Dennis Lee" w:date="2024-10-25T17:50:00Z" w16du:dateUtc="2024-10-25T15:50:00Z">
        <w:r w:rsidR="00C01D19" w:rsidRPr="009E2A01">
          <w:rPr>
            <w:rPrChange w:id="135" w:author="Dennis Lee" w:date="2024-10-25T18:13:00Z" w16du:dateUtc="2024-10-25T16:13:00Z">
              <w:rPr>
                <w:color w:val="00B050"/>
              </w:rPr>
            </w:rPrChange>
          </w:rPr>
          <w:t>beeinflusst</w:t>
        </w:r>
      </w:ins>
      <w:r w:rsidRPr="009E2A01">
        <w:rPr>
          <w:rPrChange w:id="136" w:author="Dennis Lee" w:date="2024-10-25T18:13:00Z" w16du:dateUtc="2024-10-25T16:13:00Z">
            <w:rPr>
              <w:color w:val="00B050"/>
            </w:rPr>
          </w:rPrChange>
        </w:rPr>
        <w:t xml:space="preserve"> und verändert haben.</w:t>
      </w:r>
    </w:p>
    <w:p w14:paraId="7A21DA5F" w14:textId="36AF4950" w:rsidR="00C01D19" w:rsidRPr="009E2A01" w:rsidRDefault="00D247E2" w:rsidP="00FB3B0B">
      <w:pPr>
        <w:rPr>
          <w:ins w:id="137" w:author="Dennis Lee" w:date="2024-10-25T17:54:00Z" w16du:dateUtc="2024-10-25T15:54:00Z"/>
          <w:color w:val="00B050"/>
        </w:rPr>
      </w:pPr>
      <w:ins w:id="138" w:author="Dennis Lee" w:date="2024-10-25T18:00:00Z" w16du:dateUtc="2024-10-25T16:00:00Z">
        <w:r w:rsidRPr="009E2A01">
          <w:rPr>
            <w:color w:val="00B050"/>
          </w:rPr>
          <w:t xml:space="preserve">2019 als der Begriff erstmals nach Europa gelangte war der </w:t>
        </w:r>
      </w:ins>
      <w:ins w:id="139" w:author="Dennis Lee" w:date="2024-10-25T18:01:00Z" w16du:dateUtc="2024-10-25T16:01:00Z">
        <w:r w:rsidRPr="009E2A01">
          <w:rPr>
            <w:color w:val="00B050"/>
          </w:rPr>
          <w:t>Begriff</w:t>
        </w:r>
      </w:ins>
      <w:ins w:id="140" w:author="Dennis Lee" w:date="2024-10-25T18:00:00Z" w16du:dateUtc="2024-10-25T16:00:00Z">
        <w:r w:rsidRPr="009E2A01">
          <w:rPr>
            <w:color w:val="00B050"/>
          </w:rPr>
          <w:t xml:space="preserve"> noch unverbraucht. Was ursprünglich eine </w:t>
        </w:r>
      </w:ins>
      <w:ins w:id="141" w:author="Dennis Lee" w:date="2024-10-25T18:01:00Z" w16du:dateUtc="2024-10-25T16:01:00Z">
        <w:r w:rsidRPr="009E2A01">
          <w:rPr>
            <w:color w:val="00B050"/>
          </w:rPr>
          <w:t>Form</w:t>
        </w:r>
      </w:ins>
      <w:ins w:id="142" w:author="Dennis Lee" w:date="2024-10-25T18:00:00Z" w16du:dateUtc="2024-10-25T16:00:00Z">
        <w:r w:rsidRPr="009E2A01">
          <w:rPr>
            <w:color w:val="00B050"/>
          </w:rPr>
          <w:t xml:space="preserve"> der sozialen Kritik war, die hauptsächlich online stattfand, ist </w:t>
        </w:r>
      </w:ins>
      <w:ins w:id="143" w:author="Dennis Lee" w:date="2024-10-28T15:11:00Z" w16du:dateUtc="2024-10-28T14:11:00Z">
        <w:r w:rsidR="00800823">
          <w:rPr>
            <w:color w:val="00B050"/>
          </w:rPr>
          <w:t xml:space="preserve">es </w:t>
        </w:r>
      </w:ins>
      <w:ins w:id="144" w:author="Dennis Lee" w:date="2024-10-25T18:00:00Z" w16du:dateUtc="2024-10-25T16:00:00Z">
        <w:r w:rsidRPr="009E2A01">
          <w:rPr>
            <w:color w:val="00B050"/>
          </w:rPr>
          <w:t>durch die Medienberichterstattung zu einem vielschichtigen gesellschaftlichen Thema mit unterschiedlichen Interpretationen geworden. Diese Veränderung hat dazu geführt, dass der Begriff in der öffentlichen Wahrnehmung verzerrt angewendet w</w:t>
        </w:r>
      </w:ins>
      <w:ins w:id="145" w:author="Dennis Lee" w:date="2024-10-28T15:12:00Z" w16du:dateUtc="2024-10-28T14:12:00Z">
        <w:r w:rsidR="00800823">
          <w:rPr>
            <w:color w:val="00B050"/>
          </w:rPr>
          <w:t>ird</w:t>
        </w:r>
      </w:ins>
      <w:ins w:id="146" w:author="Dennis Lee" w:date="2024-10-25T18:00:00Z" w16du:dateUtc="2024-10-25T16:00:00Z">
        <w:r w:rsidRPr="009E2A01">
          <w:rPr>
            <w:color w:val="00B050"/>
          </w:rPr>
          <w:t>.</w:t>
        </w:r>
      </w:ins>
    </w:p>
    <w:p w14:paraId="7980F3DB" w14:textId="62ECA7A7" w:rsidR="009E2A01" w:rsidRPr="009E2A01" w:rsidRDefault="00C01D19" w:rsidP="00FB3B0B">
      <w:pPr>
        <w:rPr>
          <w:ins w:id="147" w:author="Dennis Lee" w:date="2024-10-25T18:06:00Z" w16du:dateUtc="2024-10-25T16:06:00Z"/>
          <w:color w:val="00B050"/>
        </w:rPr>
      </w:pPr>
      <w:ins w:id="148" w:author="Dennis Lee" w:date="2024-10-25T17:51:00Z" w16du:dateUtc="2024-10-25T15:51:00Z">
        <w:r w:rsidRPr="009E2A01">
          <w:rPr>
            <w:color w:val="00B050"/>
          </w:rPr>
          <w:t>Bei der explosi</w:t>
        </w:r>
      </w:ins>
      <w:ins w:id="149" w:author="Dennis Lee" w:date="2024-10-25T17:52:00Z" w16du:dateUtc="2024-10-25T15:52:00Z">
        <w:r w:rsidRPr="009E2A01">
          <w:rPr>
            <w:color w:val="00B050"/>
          </w:rPr>
          <w:t>ven Verb</w:t>
        </w:r>
      </w:ins>
      <w:ins w:id="150" w:author="Dennis Lee" w:date="2024-10-25T17:53:00Z" w16du:dateUtc="2024-10-25T15:53:00Z">
        <w:r w:rsidRPr="009E2A01">
          <w:rPr>
            <w:color w:val="00B050"/>
          </w:rPr>
          <w:t>r</w:t>
        </w:r>
      </w:ins>
      <w:ins w:id="151" w:author="Dennis Lee" w:date="2024-10-25T17:52:00Z" w16du:dateUtc="2024-10-25T15:52:00Z">
        <w:r w:rsidRPr="009E2A01">
          <w:rPr>
            <w:color w:val="00B050"/>
          </w:rPr>
          <w:t>eitung de</w:t>
        </w:r>
      </w:ins>
      <w:ins w:id="152" w:author="Dennis Lee" w:date="2024-10-25T17:54:00Z" w16du:dateUtc="2024-10-25T15:54:00Z">
        <w:r w:rsidRPr="009E2A01">
          <w:rPr>
            <w:color w:val="00B050"/>
          </w:rPr>
          <w:t xml:space="preserve">s Begriffes </w:t>
        </w:r>
      </w:ins>
      <w:ins w:id="153" w:author="Dennis Lee" w:date="2024-10-25T18:01:00Z" w16du:dateUtc="2024-10-25T16:01:00Z">
        <w:r w:rsidR="00D247E2" w:rsidRPr="009E2A01">
          <w:rPr>
            <w:color w:val="00B050"/>
          </w:rPr>
          <w:t>scheint die Menge an</w:t>
        </w:r>
      </w:ins>
      <w:ins w:id="154" w:author="Dennis Lee" w:date="2024-10-28T15:12:00Z" w16du:dateUtc="2024-10-28T14:12:00Z">
        <w:r w:rsidR="00800823">
          <w:rPr>
            <w:color w:val="00B050"/>
          </w:rPr>
          <w:t xml:space="preserve"> der</w:t>
        </w:r>
      </w:ins>
      <w:ins w:id="155" w:author="Dennis Lee" w:date="2024-10-25T18:01:00Z" w16du:dateUtc="2024-10-25T16:01:00Z">
        <w:r w:rsidR="00D247E2" w:rsidRPr="009E2A01">
          <w:rPr>
            <w:color w:val="00B050"/>
          </w:rPr>
          <w:t xml:space="preserve"> </w:t>
        </w:r>
      </w:ins>
      <w:ins w:id="156" w:author="Dennis Lee" w:date="2024-10-25T18:09:00Z" w16du:dateUtc="2024-10-25T16:09:00Z">
        <w:r w:rsidR="009E2A01" w:rsidRPr="009E2A01">
          <w:rPr>
            <w:color w:val="00B050"/>
          </w:rPr>
          <w:t>Verwendungen</w:t>
        </w:r>
      </w:ins>
      <w:ins w:id="157" w:author="Dennis Lee" w:date="2024-10-25T18:01:00Z" w16du:dateUtc="2024-10-25T16:01:00Z">
        <w:r w:rsidR="00D247E2" w:rsidRPr="009E2A01">
          <w:rPr>
            <w:color w:val="00B050"/>
          </w:rPr>
          <w:t xml:space="preserve"> einen starken Einfluss auf die </w:t>
        </w:r>
      </w:ins>
      <w:ins w:id="158" w:author="Dennis Lee" w:date="2024-10-25T18:05:00Z" w16du:dateUtc="2024-10-25T16:05:00Z">
        <w:r w:rsidR="009E2A01" w:rsidRPr="009E2A01">
          <w:rPr>
            <w:color w:val="00B050"/>
          </w:rPr>
          <w:t xml:space="preserve">gesellschaftlich Anerkannte </w:t>
        </w:r>
      </w:ins>
      <w:ins w:id="159" w:author="Dennis Lee" w:date="2024-10-25T18:09:00Z" w16du:dateUtc="2024-10-25T16:09:00Z">
        <w:r w:rsidR="009E2A01" w:rsidRPr="009E2A01">
          <w:rPr>
            <w:color w:val="00B050"/>
          </w:rPr>
          <w:t>Bedeutung</w:t>
        </w:r>
      </w:ins>
      <w:ins w:id="160" w:author="Dennis Lee" w:date="2024-10-25T18:05:00Z" w16du:dateUtc="2024-10-25T16:05:00Z">
        <w:r w:rsidR="009E2A01" w:rsidRPr="009E2A01">
          <w:rPr>
            <w:color w:val="00B050"/>
          </w:rPr>
          <w:t xml:space="preserve"> zu nehmen.</w:t>
        </w:r>
      </w:ins>
    </w:p>
    <w:p w14:paraId="203DD6FB" w14:textId="5A5C4707" w:rsidR="009E2A01" w:rsidRPr="009E2A01" w:rsidRDefault="009E2A01" w:rsidP="00FB3B0B">
      <w:pPr>
        <w:rPr>
          <w:ins w:id="161" w:author="Dennis Lee" w:date="2024-10-25T18:12:00Z" w16du:dateUtc="2024-10-25T16:12:00Z"/>
          <w:color w:val="00B050"/>
        </w:rPr>
      </w:pPr>
      <w:ins w:id="162" w:author="Dennis Lee" w:date="2024-10-25T18:06:00Z" w16du:dateUtc="2024-10-25T16:06:00Z">
        <w:r w:rsidRPr="009E2A01">
          <w:rPr>
            <w:color w:val="00B050"/>
          </w:rPr>
          <w:t xml:space="preserve">Dabei kann die </w:t>
        </w:r>
      </w:ins>
      <w:ins w:id="163" w:author="Dennis Lee" w:date="2024-10-25T18:09:00Z" w16du:dateUtc="2024-10-25T16:09:00Z">
        <w:r w:rsidRPr="009E2A01">
          <w:rPr>
            <w:color w:val="00B050"/>
          </w:rPr>
          <w:t>Bedeutung</w:t>
        </w:r>
      </w:ins>
      <w:ins w:id="164" w:author="Dennis Lee" w:date="2024-10-25T18:06:00Z" w16du:dateUtc="2024-10-25T16:06:00Z">
        <w:r w:rsidRPr="009E2A01">
          <w:rPr>
            <w:color w:val="00B050"/>
          </w:rPr>
          <w:t xml:space="preserve"> des </w:t>
        </w:r>
      </w:ins>
      <w:ins w:id="165" w:author="Dennis Lee" w:date="2024-10-25T18:09:00Z" w16du:dateUtc="2024-10-25T16:09:00Z">
        <w:r w:rsidRPr="009E2A01">
          <w:rPr>
            <w:color w:val="00B050"/>
          </w:rPr>
          <w:t>Ursprung</w:t>
        </w:r>
      </w:ins>
      <w:ins w:id="166" w:author="Dennis Lee" w:date="2024-10-25T18:06:00Z" w16du:dateUtc="2024-10-25T16:06:00Z">
        <w:r w:rsidRPr="009E2A01">
          <w:rPr>
            <w:color w:val="00B050"/>
          </w:rPr>
          <w:t xml:space="preserve"> Begrif</w:t>
        </w:r>
      </w:ins>
      <w:ins w:id="167" w:author="Dennis Lee" w:date="2024-10-28T15:12:00Z" w16du:dateUtc="2024-10-28T14:12:00Z">
        <w:r w:rsidR="00800823">
          <w:rPr>
            <w:color w:val="00B050"/>
          </w:rPr>
          <w:t>fs sich erweitern</w:t>
        </w:r>
      </w:ins>
      <w:ins w:id="168" w:author="Dennis Lee" w:date="2024-10-25T18:07:00Z" w16du:dateUtc="2024-10-25T16:07:00Z">
        <w:r w:rsidRPr="009E2A01">
          <w:rPr>
            <w:color w:val="00B050"/>
          </w:rPr>
          <w:t xml:space="preserve">, was heisst er entwickelt eine Mehrdeutigkeit, oder verändern. Dies ist vor allem bei </w:t>
        </w:r>
      </w:ins>
      <w:ins w:id="169" w:author="Dennis Lee" w:date="2024-10-25T18:09:00Z" w16du:dateUtc="2024-10-25T16:09:00Z">
        <w:r w:rsidRPr="009E2A01">
          <w:rPr>
            <w:color w:val="00B050"/>
          </w:rPr>
          <w:t>Begriffen</w:t>
        </w:r>
      </w:ins>
      <w:ins w:id="170" w:author="Dennis Lee" w:date="2024-10-28T15:13:00Z" w16du:dateUtc="2024-10-28T14:13:00Z">
        <w:r w:rsidR="00800823">
          <w:rPr>
            <w:color w:val="00B050"/>
          </w:rPr>
          <w:t xml:space="preserve"> der </w:t>
        </w:r>
        <w:proofErr w:type="spellStart"/>
        <w:r w:rsidR="00800823">
          <w:rPr>
            <w:color w:val="00B050"/>
          </w:rPr>
          <w:t>FAll</w:t>
        </w:r>
      </w:ins>
      <w:proofErr w:type="spellEnd"/>
      <w:ins w:id="171" w:author="Dennis Lee" w:date="2024-10-25T18:09:00Z" w16du:dateUtc="2024-10-25T16:09:00Z">
        <w:r w:rsidRPr="009E2A01">
          <w:rPr>
            <w:color w:val="00B050"/>
          </w:rPr>
          <w:t>,</w:t>
        </w:r>
      </w:ins>
      <w:ins w:id="172" w:author="Dennis Lee" w:date="2024-10-25T18:07:00Z" w16du:dateUtc="2024-10-25T16:07:00Z">
        <w:r w:rsidRPr="009E2A01">
          <w:rPr>
            <w:color w:val="00B050"/>
          </w:rPr>
          <w:t xml:space="preserve"> </w:t>
        </w:r>
      </w:ins>
      <w:ins w:id="173" w:author="Dennis Lee" w:date="2024-10-25T18:08:00Z" w16du:dateUtc="2024-10-25T16:08:00Z">
        <w:r w:rsidRPr="009E2A01">
          <w:rPr>
            <w:color w:val="00B050"/>
          </w:rPr>
          <w:t>welche nicht in derselben Sprache entstanden sind.</w:t>
        </w:r>
      </w:ins>
    </w:p>
    <w:p w14:paraId="367D6AA8" w14:textId="77777777" w:rsidR="00D93B8F" w:rsidRPr="00282A00" w:rsidRDefault="00D93B8F" w:rsidP="00D93B8F">
      <w:pPr>
        <w:rPr>
          <w:ins w:id="174" w:author="Dennis Lee" w:date="2024-10-25T18:37:00Z" w16du:dateUtc="2024-10-25T16:37:00Z"/>
          <w:b/>
          <w:bCs/>
          <w:sz w:val="32"/>
          <w:szCs w:val="32"/>
        </w:rPr>
      </w:pPr>
      <w:ins w:id="175" w:author="Dennis Lee" w:date="2024-10-25T18:37:00Z" w16du:dateUtc="2024-10-25T16:37:00Z">
        <w:r w:rsidRPr="00282A00">
          <w:rPr>
            <w:b/>
            <w:bCs/>
            <w:sz w:val="32"/>
            <w:szCs w:val="32"/>
          </w:rPr>
          <w:t>Ich</w:t>
        </w:r>
      </w:ins>
    </w:p>
    <w:p w14:paraId="06C9D563" w14:textId="56C9CA61" w:rsidR="00676586" w:rsidRPr="00676586" w:rsidRDefault="00676586" w:rsidP="00676586">
      <w:pPr>
        <w:rPr>
          <w:ins w:id="176" w:author="Dennis Lee" w:date="2024-10-25T18:49:00Z" w16du:dateUtc="2024-10-25T16:49:00Z"/>
          <w:color w:val="00B050"/>
          <w:szCs w:val="22"/>
        </w:rPr>
      </w:pPr>
      <w:ins w:id="177" w:author="Dennis Lee" w:date="2024-10-25T18:49:00Z" w16du:dateUtc="2024-10-25T16:49:00Z">
        <w:r w:rsidRPr="00676586">
          <w:rPr>
            <w:color w:val="00B050"/>
            <w:szCs w:val="22"/>
          </w:rPr>
          <w:t>Um in das Thema einzu</w:t>
        </w:r>
      </w:ins>
      <w:ins w:id="178" w:author="Dennis Lee" w:date="2024-10-28T15:13:00Z" w16du:dateUtc="2024-10-28T14:13:00Z">
        <w:r w:rsidR="00013A98">
          <w:rPr>
            <w:color w:val="00B050"/>
            <w:szCs w:val="22"/>
          </w:rPr>
          <w:t>tauchen</w:t>
        </w:r>
      </w:ins>
      <w:ins w:id="179" w:author="Dennis Lee" w:date="2024-10-25T18:49:00Z" w16du:dateUtc="2024-10-25T16:49:00Z">
        <w:r w:rsidRPr="00676586">
          <w:rPr>
            <w:color w:val="00B050"/>
            <w:szCs w:val="22"/>
          </w:rPr>
          <w:t xml:space="preserve"> haben wir uns vor allem in der Planungsphase, in </w:t>
        </w:r>
      </w:ins>
      <w:ins w:id="180" w:author="Dennis Lee" w:date="2024-10-28T15:14:00Z" w16du:dateUtc="2024-10-28T14:14:00Z">
        <w:r w:rsidR="00013A98">
          <w:rPr>
            <w:color w:val="00B050"/>
            <w:szCs w:val="22"/>
          </w:rPr>
          <w:t>d</w:t>
        </w:r>
      </w:ins>
      <w:ins w:id="181" w:author="Dennis Lee" w:date="2024-10-28T15:15:00Z" w16du:dateUtc="2024-10-28T14:15:00Z">
        <w:r w:rsidR="00013A98">
          <w:rPr>
            <w:color w:val="00B050"/>
            <w:szCs w:val="22"/>
          </w:rPr>
          <w:t>em Kreis der</w:t>
        </w:r>
      </w:ins>
      <w:ins w:id="182" w:author="Dennis Lee" w:date="2024-10-25T18:49:00Z" w16du:dateUtc="2024-10-25T16:49:00Z">
        <w:r w:rsidRPr="00676586">
          <w:rPr>
            <w:color w:val="00B050"/>
            <w:szCs w:val="22"/>
          </w:rPr>
          <w:t xml:space="preserve"> sozialen Medien, </w:t>
        </w:r>
      </w:ins>
      <w:ins w:id="183" w:author="Dennis Lee" w:date="2024-10-25T18:50:00Z" w16du:dateUtc="2024-10-25T16:50:00Z">
        <w:r w:rsidRPr="00676586">
          <w:rPr>
            <w:color w:val="00B050"/>
            <w:szCs w:val="22"/>
          </w:rPr>
          <w:t>aufgehalten,</w:t>
        </w:r>
      </w:ins>
      <w:ins w:id="184" w:author="Dennis Lee" w:date="2024-10-25T18:49:00Z" w16du:dateUtc="2024-10-25T16:49:00Z">
        <w:r w:rsidRPr="00676586">
          <w:rPr>
            <w:color w:val="00B050"/>
            <w:szCs w:val="22"/>
          </w:rPr>
          <w:t xml:space="preserve"> in denen der Begriff Verwendung findet. Die starke Polarisierung in diesen </w:t>
        </w:r>
      </w:ins>
      <w:ins w:id="185" w:author="Dennis Lee" w:date="2024-10-25T18:50:00Z" w16du:dateUtc="2024-10-25T16:50:00Z">
        <w:r w:rsidRPr="00676586">
          <w:rPr>
            <w:color w:val="00B050"/>
            <w:szCs w:val="22"/>
          </w:rPr>
          <w:t>Gruppierungen</w:t>
        </w:r>
      </w:ins>
      <w:ins w:id="186" w:author="Dennis Lee" w:date="2024-10-25T18:49:00Z" w16du:dateUtc="2024-10-25T16:49:00Z">
        <w:r w:rsidRPr="00676586">
          <w:rPr>
            <w:color w:val="00B050"/>
            <w:szCs w:val="22"/>
          </w:rPr>
          <w:t xml:space="preserve"> haben </w:t>
        </w:r>
      </w:ins>
      <w:ins w:id="187" w:author="Dennis Lee" w:date="2024-10-25T18:50:00Z" w16du:dateUtc="2024-10-25T16:50:00Z">
        <w:r w:rsidRPr="00676586">
          <w:rPr>
            <w:color w:val="00B050"/>
            <w:szCs w:val="22"/>
          </w:rPr>
          <w:t>Gefühle</w:t>
        </w:r>
      </w:ins>
      <w:ins w:id="188" w:author="Dennis Lee" w:date="2024-10-25T18:49:00Z" w16du:dateUtc="2024-10-25T16:49:00Z">
        <w:r w:rsidRPr="00676586">
          <w:rPr>
            <w:color w:val="00B050"/>
            <w:szCs w:val="22"/>
          </w:rPr>
          <w:t xml:space="preserve"> etwas hochbrodeln lassen.</w:t>
        </w:r>
      </w:ins>
    </w:p>
    <w:p w14:paraId="44E7E702" w14:textId="388F70E5" w:rsidR="00676586" w:rsidRDefault="00753358" w:rsidP="00676586">
      <w:pPr>
        <w:rPr>
          <w:ins w:id="189" w:author="Dennis Lee" w:date="2024-10-28T15:15:00Z" w16du:dateUtc="2024-10-28T14:15:00Z"/>
          <w:color w:val="00B050"/>
          <w:szCs w:val="22"/>
        </w:rPr>
      </w:pPr>
      <w:ins w:id="190" w:author="Dennis Lee" w:date="2024-10-28T15:15:00Z">
        <w:r w:rsidRPr="00753358">
          <w:rPr>
            <w:color w:val="00B050"/>
            <w:szCs w:val="22"/>
          </w:rPr>
          <w:t xml:space="preserve">Während der Erarbeitung haben wir uns auf die Literatur und Printmedien </w:t>
        </w:r>
      </w:ins>
      <w:ins w:id="191" w:author="Dennis Lee" w:date="2024-10-28T15:15:00Z" w16du:dateUtc="2024-10-28T14:15:00Z">
        <w:r w:rsidR="00075E82" w:rsidRPr="00753358">
          <w:rPr>
            <w:color w:val="00B050"/>
            <w:szCs w:val="22"/>
          </w:rPr>
          <w:t>fokussiert</w:t>
        </w:r>
      </w:ins>
      <w:ins w:id="192" w:author="Dennis Lee" w:date="2024-10-28T15:15:00Z">
        <w:r w:rsidRPr="00753358">
          <w:rPr>
            <w:color w:val="00B050"/>
            <w:szCs w:val="22"/>
          </w:rPr>
          <w:t>, um einen besseren Blick auf den, im Kontext verwendeten, Begriff zu bekommen.</w:t>
        </w:r>
      </w:ins>
    </w:p>
    <w:p w14:paraId="7A5008B9" w14:textId="77777777" w:rsidR="00753358" w:rsidRDefault="00753358" w:rsidP="00676586">
      <w:pPr>
        <w:rPr>
          <w:ins w:id="193" w:author="Dennis Lee" w:date="2024-10-25T18:55:00Z" w16du:dateUtc="2024-10-25T16:55:00Z"/>
          <w:color w:val="00B050"/>
          <w:szCs w:val="22"/>
        </w:rPr>
      </w:pPr>
    </w:p>
    <w:p w14:paraId="313A761C" w14:textId="77777777" w:rsidR="00676586" w:rsidRPr="00676586" w:rsidRDefault="00676586" w:rsidP="00676586">
      <w:pPr>
        <w:rPr>
          <w:ins w:id="194" w:author="Dennis Lee" w:date="2024-10-25T18:55:00Z" w16du:dateUtc="2024-10-25T16:55:00Z"/>
          <w:color w:val="FF0000"/>
          <w:szCs w:val="22"/>
          <w:rPrChange w:id="195" w:author="Dennis Lee" w:date="2024-10-25T18:55:00Z" w16du:dateUtc="2024-10-25T16:55:00Z">
            <w:rPr>
              <w:ins w:id="196" w:author="Dennis Lee" w:date="2024-10-25T18:55:00Z" w16du:dateUtc="2024-10-25T16:55:00Z"/>
              <w:color w:val="00B050"/>
              <w:szCs w:val="22"/>
            </w:rPr>
          </w:rPrChange>
        </w:rPr>
      </w:pPr>
      <w:ins w:id="197" w:author="Dennis Lee" w:date="2024-10-25T18:55:00Z" w16du:dateUtc="2024-10-25T16:55:00Z">
        <w:r w:rsidRPr="00676586">
          <w:rPr>
            <w:color w:val="FF0000"/>
            <w:szCs w:val="22"/>
            <w:rPrChange w:id="198" w:author="Dennis Lee" w:date="2024-10-25T18:55:00Z" w16du:dateUtc="2024-10-25T16:55:00Z">
              <w:rPr>
                <w:color w:val="00B050"/>
                <w:szCs w:val="22"/>
              </w:rPr>
            </w:rPrChange>
          </w:rPr>
          <w:t>Wir wollen die Verwendung des Begriffes anhand von Daten aufzeigen.</w:t>
        </w:r>
      </w:ins>
    </w:p>
    <w:p w14:paraId="2AD1D003" w14:textId="77777777" w:rsidR="00676586" w:rsidRPr="00676586" w:rsidRDefault="00676586" w:rsidP="00676586">
      <w:pPr>
        <w:rPr>
          <w:ins w:id="199" w:author="Dennis Lee" w:date="2024-10-25T18:55:00Z" w16du:dateUtc="2024-10-25T16:55:00Z"/>
          <w:color w:val="FF0000"/>
          <w:szCs w:val="22"/>
          <w:rPrChange w:id="200" w:author="Dennis Lee" w:date="2024-10-25T18:55:00Z" w16du:dateUtc="2024-10-25T16:55:00Z">
            <w:rPr>
              <w:ins w:id="201" w:author="Dennis Lee" w:date="2024-10-25T18:55:00Z" w16du:dateUtc="2024-10-25T16:55:00Z"/>
              <w:color w:val="00B050"/>
              <w:szCs w:val="22"/>
            </w:rPr>
          </w:rPrChange>
        </w:rPr>
      </w:pPr>
    </w:p>
    <w:p w14:paraId="7A1A6C4A" w14:textId="4E25D3A3" w:rsidR="00676586" w:rsidRPr="00676586" w:rsidRDefault="00676586" w:rsidP="00676586">
      <w:pPr>
        <w:rPr>
          <w:ins w:id="202" w:author="Dennis Lee" w:date="2024-10-25T18:05:00Z" w16du:dateUtc="2024-10-25T16:05:00Z"/>
          <w:color w:val="FF0000"/>
          <w:szCs w:val="22"/>
          <w:rPrChange w:id="203" w:author="Dennis Lee" w:date="2024-10-25T18:55:00Z" w16du:dateUtc="2024-10-25T16:55:00Z">
            <w:rPr>
              <w:ins w:id="204" w:author="Dennis Lee" w:date="2024-10-25T18:05:00Z" w16du:dateUtc="2024-10-25T16:05:00Z"/>
              <w:color w:val="00B050"/>
              <w:szCs w:val="22"/>
            </w:rPr>
          </w:rPrChange>
        </w:rPr>
      </w:pPr>
      <w:ins w:id="205" w:author="Dennis Lee" w:date="2024-10-25T18:55:00Z" w16du:dateUtc="2024-10-25T16:55:00Z">
        <w:r w:rsidRPr="00676586">
          <w:rPr>
            <w:color w:val="FF0000"/>
            <w:szCs w:val="22"/>
            <w:rPrChange w:id="206" w:author="Dennis Lee" w:date="2024-10-25T18:55:00Z" w16du:dateUtc="2024-10-25T16:55:00Z">
              <w:rPr>
                <w:color w:val="00B050"/>
                <w:szCs w:val="22"/>
              </w:rPr>
            </w:rPrChange>
          </w:rPr>
          <w:t xml:space="preserve">Wir wollen den Begriff </w:t>
        </w:r>
        <w:proofErr w:type="spellStart"/>
        <w:r w:rsidRPr="00676586">
          <w:rPr>
            <w:color w:val="FF0000"/>
            <w:szCs w:val="22"/>
            <w:rPrChange w:id="207" w:author="Dennis Lee" w:date="2024-10-25T18:55:00Z" w16du:dateUtc="2024-10-25T16:55:00Z">
              <w:rPr>
                <w:color w:val="00B050"/>
                <w:szCs w:val="22"/>
              </w:rPr>
            </w:rPrChange>
          </w:rPr>
          <w:t>Cancelcultur</w:t>
        </w:r>
        <w:proofErr w:type="spellEnd"/>
        <w:r w:rsidRPr="00676586">
          <w:rPr>
            <w:color w:val="FF0000"/>
            <w:szCs w:val="22"/>
            <w:rPrChange w:id="208" w:author="Dennis Lee" w:date="2024-10-25T18:55:00Z" w16du:dateUtc="2024-10-25T16:55:00Z">
              <w:rPr>
                <w:color w:val="00B050"/>
                <w:szCs w:val="22"/>
              </w:rPr>
            </w:rPrChange>
          </w:rPr>
          <w:t xml:space="preserve"> genau kennenlernen und seine </w:t>
        </w:r>
        <w:proofErr w:type="spellStart"/>
        <w:r w:rsidRPr="00676586">
          <w:rPr>
            <w:color w:val="FF0000"/>
            <w:szCs w:val="22"/>
            <w:rPrChange w:id="209" w:author="Dennis Lee" w:date="2024-10-25T18:55:00Z" w16du:dateUtc="2024-10-25T16:55:00Z">
              <w:rPr>
                <w:color w:val="00B050"/>
                <w:szCs w:val="22"/>
              </w:rPr>
            </w:rPrChange>
          </w:rPr>
          <w:t>geschichte</w:t>
        </w:r>
        <w:proofErr w:type="spellEnd"/>
        <w:r w:rsidRPr="00676586">
          <w:rPr>
            <w:color w:val="FF0000"/>
            <w:szCs w:val="22"/>
            <w:rPrChange w:id="210" w:author="Dennis Lee" w:date="2024-10-25T18:55:00Z" w16du:dateUtc="2024-10-25T16:55:00Z">
              <w:rPr>
                <w:color w:val="00B050"/>
                <w:szCs w:val="22"/>
              </w:rPr>
            </w:rPrChange>
          </w:rPr>
          <w:t xml:space="preserve"> und </w:t>
        </w:r>
        <w:proofErr w:type="spellStart"/>
        <w:r w:rsidRPr="00676586">
          <w:rPr>
            <w:color w:val="FF0000"/>
            <w:szCs w:val="22"/>
            <w:rPrChange w:id="211" w:author="Dennis Lee" w:date="2024-10-25T18:55:00Z" w16du:dateUtc="2024-10-25T16:55:00Z">
              <w:rPr>
                <w:color w:val="00B050"/>
                <w:szCs w:val="22"/>
              </w:rPr>
            </w:rPrChange>
          </w:rPr>
          <w:t>bedeutungsänderung</w:t>
        </w:r>
        <w:proofErr w:type="spellEnd"/>
        <w:r w:rsidRPr="00676586">
          <w:rPr>
            <w:color w:val="FF0000"/>
            <w:szCs w:val="22"/>
            <w:rPrChange w:id="212" w:author="Dennis Lee" w:date="2024-10-25T18:55:00Z" w16du:dateUtc="2024-10-25T16:55:00Z">
              <w:rPr>
                <w:color w:val="00B050"/>
                <w:szCs w:val="22"/>
              </w:rPr>
            </w:rPrChange>
          </w:rPr>
          <w:t xml:space="preserve"> aufzeigen.</w:t>
        </w:r>
      </w:ins>
    </w:p>
    <w:p w14:paraId="26EF394E" w14:textId="2DBF2B93" w:rsidR="00C01D19" w:rsidRPr="009E2A01" w:rsidDel="009E2A01" w:rsidRDefault="00C01D19" w:rsidP="00FB3B0B">
      <w:pPr>
        <w:rPr>
          <w:del w:id="213" w:author="Dennis Lee" w:date="2024-10-25T18:08:00Z" w16du:dateUtc="2024-10-25T16:08:00Z"/>
          <w:color w:val="00B050"/>
        </w:rPr>
      </w:pPr>
    </w:p>
    <w:p w14:paraId="0B2CB701" w14:textId="39ED35BE" w:rsidR="00112209" w:rsidRPr="009E2A01" w:rsidDel="00E21825" w:rsidRDefault="00112209" w:rsidP="00112209">
      <w:pPr>
        <w:pStyle w:val="berschrift2"/>
        <w:rPr>
          <w:del w:id="214" w:author="Dennis Lee" w:date="2024-10-28T15:16:00Z" w16du:dateUtc="2024-10-28T14:16:00Z"/>
        </w:rPr>
      </w:pPr>
      <w:bookmarkStart w:id="215" w:name="_Toc180688992"/>
      <w:del w:id="216" w:author="Dennis Lee" w:date="2024-10-28T15:16:00Z" w16du:dateUtc="2024-10-28T14:16:00Z">
        <w:r w:rsidRPr="009E2A01" w:rsidDel="00E21825">
          <w:delText>Vorwort</w:delText>
        </w:r>
        <w:bookmarkEnd w:id="215"/>
      </w:del>
    </w:p>
    <w:p w14:paraId="67A49579" w14:textId="65E3F5A4" w:rsidR="00112209" w:rsidRPr="009E2A01" w:rsidDel="00E21825" w:rsidRDefault="00112209" w:rsidP="00112209">
      <w:pPr>
        <w:rPr>
          <w:del w:id="217" w:author="Dennis Lee" w:date="2024-10-28T15:16:00Z" w16du:dateUtc="2024-10-28T14:16:00Z"/>
        </w:rPr>
      </w:pPr>
      <w:del w:id="218" w:author="Dennis Lee" w:date="2024-10-28T15:16:00Z" w16du:dateUtc="2024-10-28T14:16:00Z">
        <w:r w:rsidRPr="009E2A01" w:rsidDel="00E21825">
          <w:delText>Wir sind alle fast regelmäßig damit konfrontiert. Wir sind alle in irgeder Weise ein Teil von ihr. Wir haben vielleicht auch Angst vor ihr. Nun, vielleicht nicht so schlimm. Aber wir alle wissen es: die Cancelcultur. Oder besser gesagt: Der Moment, in dem eine Person oder ein Unternehmen etwas sagt oder tut, das... nicht ganz sozialen und kulturellen Werten entspricht. Und dann passiert das oft: Die Gesellschaft reagiert darauf, äußert Kritik - unabhängig davon, ob es Beweise für die Anschuldigungen gibt oder nicht... Die Empörung ist groß, dann wird eine Aussage gefordert und selbst dann scheint es nicht wirklich wichtig zu sein, was der Angeklagte sagt. Jeder bildet sich eine Meinung und am Ende wurde eine Person abgesagt, was bedeutet: Wir glauben dieser Person nicht mehr und wir unterstützen diese Person nicht mehr. Egal, was hier noch versucht wird. Egal, was gesagt wird. Wir. Glaube. der eine. NICHT! Es ist vorbei. Zumindest die meiste Zeit. Eigentlich ist der Kritikpunkt ein offener Austausch - aber ich bin sicherlich nicht der Einzige, der das Gefühl hat, dass die Cancelcultur immer genau so funktioniert. Und es fühlt sich an, als würde es immer intensiver werden, nicht wahr?</w:delText>
        </w:r>
      </w:del>
    </w:p>
    <w:p w14:paraId="27FAA3F0" w14:textId="77777777" w:rsidR="00A23FA5" w:rsidRPr="009E2A01" w:rsidRDefault="00A23FA5" w:rsidP="00112209"/>
    <w:p w14:paraId="44C3CD96" w14:textId="1D10C3E7" w:rsidR="002C2B7F" w:rsidRPr="009E2A01" w:rsidRDefault="002C2B7F" w:rsidP="00FB3B0B">
      <w:pPr>
        <w:rPr>
          <w:b/>
          <w:bCs/>
        </w:rPr>
      </w:pPr>
      <w:r w:rsidRPr="009E2A01">
        <w:rPr>
          <w:b/>
          <w:bCs/>
        </w:rPr>
        <w:t xml:space="preserve">Erste </w:t>
      </w:r>
      <w:proofErr w:type="spellStart"/>
      <w:r w:rsidRPr="009E2A01">
        <w:rPr>
          <w:b/>
          <w:bCs/>
        </w:rPr>
        <w:t>version</w:t>
      </w:r>
      <w:proofErr w:type="spellEnd"/>
    </w:p>
    <w:p w14:paraId="0D97304E" w14:textId="77777777" w:rsidR="00AD5021" w:rsidRPr="009E2A01" w:rsidRDefault="00AD5021" w:rsidP="00AD5021">
      <w:pPr>
        <w:rPr>
          <w:color w:val="FF0000"/>
        </w:rPr>
      </w:pPr>
      <w:r w:rsidRPr="009E2A01">
        <w:rPr>
          <w:color w:val="FF0000"/>
        </w:rPr>
        <w:lastRenderedPageBreak/>
        <w:t xml:space="preserve">Meinungen unterdrücken, Zensur, Diskriminierung dies sind alles verschiedene Wörter, welche man heute in einer hitzigen Diskussion mit dem Begriff «Cancel </w:t>
      </w:r>
      <w:proofErr w:type="spellStart"/>
      <w:r w:rsidRPr="009E2A01">
        <w:rPr>
          <w:color w:val="FF0000"/>
        </w:rPr>
        <w:t>Cultur</w:t>
      </w:r>
      <w:proofErr w:type="spellEnd"/>
      <w:r w:rsidRPr="009E2A01">
        <w:rPr>
          <w:color w:val="FF0000"/>
        </w:rPr>
        <w:t>» synonymes verwendet.</w:t>
      </w:r>
    </w:p>
    <w:p w14:paraId="7C24CDAA" w14:textId="77777777" w:rsidR="00AD5021" w:rsidRPr="009E2A01" w:rsidRDefault="00AD5021" w:rsidP="00AD5021">
      <w:pPr>
        <w:rPr>
          <w:color w:val="FF0000"/>
        </w:rPr>
      </w:pPr>
    </w:p>
    <w:p w14:paraId="2AF2FD35" w14:textId="77777777" w:rsidR="00AD5021" w:rsidRPr="009E2A01" w:rsidRDefault="00AD5021" w:rsidP="00AD5021">
      <w:pPr>
        <w:rPr>
          <w:color w:val="FF0000"/>
        </w:rPr>
      </w:pPr>
      <w:r w:rsidRPr="009E2A01">
        <w:rPr>
          <w:color w:val="FF0000"/>
        </w:rPr>
        <w:t xml:space="preserve">Politische Korrektheit weisst gewisse Ähnlichkeiten auf zur «Cancel </w:t>
      </w:r>
      <w:proofErr w:type="spellStart"/>
      <w:r w:rsidRPr="009E2A01">
        <w:rPr>
          <w:color w:val="FF0000"/>
        </w:rPr>
        <w:t>Cultur</w:t>
      </w:r>
      <w:proofErr w:type="spellEnd"/>
      <w:r w:rsidRPr="009E2A01">
        <w:rPr>
          <w:color w:val="FF0000"/>
        </w:rPr>
        <w:t xml:space="preserve">». Gemeint ist die Explosivität, mit der sich der Begriff in den USA verbreitete. Dieser Effekt war auch im deutschsprachigen Raum zu beobachten, wenn auch weniger schnell verbreitend, jedoch nachhaltiger. Die Ähnlichkeiten lassen hier aber noch nicht ab. Die </w:t>
      </w:r>
      <w:proofErr w:type="spellStart"/>
      <w:r w:rsidRPr="009E2A01">
        <w:rPr>
          <w:color w:val="FF0000"/>
        </w:rPr>
        <w:t>polititsche</w:t>
      </w:r>
      <w:proofErr w:type="spellEnd"/>
      <w:r w:rsidRPr="009E2A01">
        <w:rPr>
          <w:color w:val="FF0000"/>
        </w:rPr>
        <w:t xml:space="preserve"> Korrektheit lässt im deutschen mehrere Wortdeutungen zu, Synonym für missliebig oder kontrovers.</w:t>
      </w:r>
    </w:p>
    <w:p w14:paraId="46E8AF73" w14:textId="77777777" w:rsidR="00AD5021" w:rsidRPr="009E2A01" w:rsidRDefault="00AD5021" w:rsidP="00AD5021">
      <w:pPr>
        <w:rPr>
          <w:color w:val="FF0000"/>
        </w:rPr>
      </w:pPr>
    </w:p>
    <w:p w14:paraId="388925D6" w14:textId="679F9668" w:rsidR="00AD5021" w:rsidRPr="009E2A01" w:rsidRDefault="00AD5021" w:rsidP="00AD5021">
      <w:pPr>
        <w:rPr>
          <w:color w:val="FF0000"/>
        </w:rPr>
      </w:pPr>
      <w:r w:rsidRPr="009E2A01">
        <w:rPr>
          <w:color w:val="FF0000"/>
        </w:rPr>
        <w:t>Der englische Begriff jedoch wird exakter verwendet und beschreibt die Linke Politik und ihre Moralität, die wie eine Krankheit um sich greift(grassierend).</w:t>
      </w:r>
    </w:p>
    <w:p w14:paraId="68DE68CB" w14:textId="1F645DF6" w:rsidR="00AD5021" w:rsidRPr="009E2A01" w:rsidRDefault="00492B70" w:rsidP="00AD5021">
      <w:pPr>
        <w:rPr>
          <w:b/>
          <w:bCs/>
        </w:rPr>
      </w:pPr>
      <w:r w:rsidRPr="009E2A01">
        <w:rPr>
          <w:b/>
          <w:bCs/>
        </w:rPr>
        <w:t>Zweite Version</w:t>
      </w:r>
    </w:p>
    <w:p w14:paraId="162E2E4F" w14:textId="77777777" w:rsidR="00AD5021" w:rsidRPr="009E2A01" w:rsidRDefault="00AD5021" w:rsidP="00AD5021">
      <w:pPr>
        <w:rPr>
          <w:color w:val="156082" w:themeColor="accent1"/>
        </w:rPr>
      </w:pPr>
      <w:r w:rsidRPr="009E2A01">
        <w:rPr>
          <w:color w:val="156082" w:themeColor="accent1"/>
        </w:rPr>
        <w:t xml:space="preserve">Die </w:t>
      </w:r>
      <w:proofErr w:type="spellStart"/>
      <w:r w:rsidRPr="009E2A01">
        <w:rPr>
          <w:color w:val="156082" w:themeColor="accent1"/>
        </w:rPr>
        <w:t>Cancelcultur</w:t>
      </w:r>
      <w:proofErr w:type="spellEnd"/>
      <w:r w:rsidRPr="009E2A01">
        <w:rPr>
          <w:color w:val="156082" w:themeColor="accent1"/>
        </w:rPr>
        <w:t xml:space="preserve"> ist ein </w:t>
      </w:r>
      <w:proofErr w:type="spellStart"/>
      <w:r w:rsidRPr="009E2A01">
        <w:rPr>
          <w:color w:val="156082" w:themeColor="accent1"/>
        </w:rPr>
        <w:t>Phenomen</w:t>
      </w:r>
      <w:proofErr w:type="spellEnd"/>
      <w:r w:rsidRPr="009E2A01">
        <w:rPr>
          <w:color w:val="156082" w:themeColor="accent1"/>
        </w:rPr>
        <w:t xml:space="preserve"> das neuerdings auftritt. Es kommt aus dem englischen Sprachraum und wird dort von der Allgemeinheit verwendet um Personen zu </w:t>
      </w:r>
      <w:proofErr w:type="spellStart"/>
      <w:r w:rsidRPr="009E2A01">
        <w:rPr>
          <w:color w:val="156082" w:themeColor="accent1"/>
        </w:rPr>
        <w:t>Boykotieren</w:t>
      </w:r>
      <w:proofErr w:type="spellEnd"/>
      <w:r w:rsidRPr="009E2A01">
        <w:rPr>
          <w:color w:val="156082" w:themeColor="accent1"/>
        </w:rPr>
        <w:t xml:space="preserve"> oder deren Unterstützung zu verhindern. Der Grund für diese Art der Unterdrückung, sind deren soziale oder moralisch unakzeptable Ansichten.</w:t>
      </w:r>
    </w:p>
    <w:p w14:paraId="04B34E57" w14:textId="77777777" w:rsidR="00AD5021" w:rsidRPr="009E2A01" w:rsidRDefault="00AD5021" w:rsidP="00AD5021">
      <w:pPr>
        <w:rPr>
          <w:color w:val="156082" w:themeColor="accent1"/>
        </w:rPr>
      </w:pPr>
      <w:r w:rsidRPr="009E2A01">
        <w:rPr>
          <w:color w:val="156082" w:themeColor="accent1"/>
        </w:rPr>
        <w:t xml:space="preserve">Die </w:t>
      </w:r>
      <w:proofErr w:type="spellStart"/>
      <w:r w:rsidRPr="009E2A01">
        <w:rPr>
          <w:color w:val="156082" w:themeColor="accent1"/>
        </w:rPr>
        <w:t>Cancelcultur</w:t>
      </w:r>
      <w:proofErr w:type="spellEnd"/>
      <w:r w:rsidRPr="009E2A01">
        <w:rPr>
          <w:color w:val="156082" w:themeColor="accent1"/>
        </w:rPr>
        <w:t xml:space="preserve"> ist nun auch nach Europa geschwappt und hat nun auch seinen Weg in den deutschen Sprachraum gefunden. Man hört den Begriff vermehrt in den Medien und in der Politik.</w:t>
      </w:r>
    </w:p>
    <w:p w14:paraId="6DD11793" w14:textId="77777777" w:rsidR="00AD5021" w:rsidRPr="009E2A01" w:rsidRDefault="00AD5021" w:rsidP="00AD5021">
      <w:pPr>
        <w:rPr>
          <w:color w:val="156082" w:themeColor="accent1"/>
        </w:rPr>
      </w:pPr>
    </w:p>
    <w:p w14:paraId="5A5F4AFF" w14:textId="0982568B" w:rsidR="00AD5021" w:rsidRPr="009E2A01" w:rsidRDefault="00AD5021" w:rsidP="00AD5021">
      <w:pPr>
        <w:rPr>
          <w:color w:val="156082" w:themeColor="accent1"/>
        </w:rPr>
      </w:pPr>
      <w:r w:rsidRPr="009E2A01">
        <w:rPr>
          <w:color w:val="156082" w:themeColor="accent1"/>
        </w:rPr>
        <w:t xml:space="preserve">Der Begriff scheint aber in Europa nicht die gleichen Dinge zu bedeuten. Die </w:t>
      </w:r>
      <w:proofErr w:type="spellStart"/>
      <w:r w:rsidRPr="009E2A01">
        <w:rPr>
          <w:color w:val="156082" w:themeColor="accent1"/>
        </w:rPr>
        <w:t>verwendung</w:t>
      </w:r>
      <w:proofErr w:type="spellEnd"/>
      <w:r w:rsidRPr="009E2A01">
        <w:rPr>
          <w:color w:val="156082" w:themeColor="accent1"/>
        </w:rPr>
        <w:t xml:space="preserve">, des Begriffes, der Medien lässt eine </w:t>
      </w:r>
      <w:proofErr w:type="spellStart"/>
      <w:r w:rsidRPr="009E2A01">
        <w:rPr>
          <w:color w:val="156082" w:themeColor="accent1"/>
        </w:rPr>
        <w:t>mehrdeutigkeit</w:t>
      </w:r>
      <w:proofErr w:type="spellEnd"/>
      <w:r w:rsidRPr="009E2A01">
        <w:rPr>
          <w:color w:val="156082" w:themeColor="accent1"/>
        </w:rPr>
        <w:t xml:space="preserve"> zu.</w:t>
      </w:r>
    </w:p>
    <w:p w14:paraId="37D37B14" w14:textId="77777777" w:rsidR="00A23FA5" w:rsidRPr="009E2A01" w:rsidRDefault="00A23FA5" w:rsidP="00AD5021">
      <w:pPr>
        <w:rPr>
          <w:color w:val="156082" w:themeColor="accent1"/>
        </w:rPr>
      </w:pPr>
    </w:p>
    <w:p w14:paraId="0356C2D7" w14:textId="56585317" w:rsidR="00A23FA5" w:rsidRPr="009E2A01" w:rsidRDefault="004F1B5F" w:rsidP="00A23FA5">
      <w:pPr>
        <w:pStyle w:val="berschrift2"/>
      </w:pPr>
      <w:r w:rsidRPr="009E2A01">
        <w:t>Abgrenzung</w:t>
      </w:r>
    </w:p>
    <w:p w14:paraId="3BBD7CEF" w14:textId="52AC0EED" w:rsidR="00A23FA5" w:rsidRPr="009E2A01" w:rsidRDefault="008623F3" w:rsidP="00A23FA5">
      <w:ins w:id="219" w:author="Dennis Lee" w:date="2024-10-28T15:16:00Z" w16du:dateUtc="2024-10-28T14:16:00Z">
        <w:r>
          <w:t xml:space="preserve">Die </w:t>
        </w:r>
      </w:ins>
      <w:r w:rsidR="00A23FA5" w:rsidRPr="009E2A01">
        <w:t xml:space="preserve">Ethik und Moral </w:t>
      </w:r>
      <w:ins w:id="220" w:author="Dennis Lee" w:date="2024-10-28T15:17:00Z" w16du:dateUtc="2024-10-28T14:17:00Z">
        <w:r>
          <w:t xml:space="preserve">in Zusammenhang mit der Verwendung des Begriffs </w:t>
        </w:r>
      </w:ins>
      <w:r w:rsidR="00A23FA5" w:rsidRPr="009E2A01">
        <w:t xml:space="preserve">werden wir nicht </w:t>
      </w:r>
      <w:del w:id="221" w:author="Dennis Lee" w:date="2024-10-28T15:18:00Z" w16du:dateUtc="2024-10-28T14:18:00Z">
        <w:r w:rsidR="00A23FA5" w:rsidRPr="009E2A01" w:rsidDel="008623F3">
          <w:delText>bearbeiten</w:delText>
        </w:r>
      </w:del>
      <w:ins w:id="222" w:author="Dennis Lee" w:date="2024-10-28T15:18:00Z" w16du:dateUtc="2024-10-28T14:18:00Z">
        <w:r>
          <w:t>untersuchen</w:t>
        </w:r>
      </w:ins>
      <w:r w:rsidR="00A23FA5" w:rsidRPr="009E2A01">
        <w:t>.</w:t>
      </w:r>
    </w:p>
    <w:p w14:paraId="44E7BDD2" w14:textId="70262B9F" w:rsidR="00A23FA5" w:rsidRPr="009E2A01" w:rsidRDefault="00A23FA5" w:rsidP="00A23FA5">
      <w:r w:rsidRPr="009E2A01">
        <w:t xml:space="preserve">Unsere Arbeit untersucht die </w:t>
      </w:r>
      <w:proofErr w:type="spellStart"/>
      <w:r w:rsidRPr="009E2A01">
        <w:t>verwendung</w:t>
      </w:r>
      <w:proofErr w:type="spellEnd"/>
      <w:r w:rsidRPr="009E2A01">
        <w:t xml:space="preserve"> vom Begriff </w:t>
      </w:r>
      <w:proofErr w:type="spellStart"/>
      <w:r w:rsidRPr="009E2A01">
        <w:t>Cancelcultur</w:t>
      </w:r>
      <w:proofErr w:type="spellEnd"/>
      <w:r w:rsidRPr="009E2A01">
        <w:t xml:space="preserve"> in Europa und zieht den </w:t>
      </w:r>
      <w:proofErr w:type="spellStart"/>
      <w:r w:rsidRPr="009E2A01">
        <w:t>Vergeich</w:t>
      </w:r>
      <w:proofErr w:type="spellEnd"/>
      <w:r w:rsidRPr="009E2A01">
        <w:t xml:space="preserve"> zur </w:t>
      </w:r>
      <w:proofErr w:type="spellStart"/>
      <w:r w:rsidRPr="009E2A01">
        <w:t>vernwendung</w:t>
      </w:r>
      <w:proofErr w:type="spellEnd"/>
      <w:r w:rsidRPr="009E2A01">
        <w:t xml:space="preserve"> im Herkunftsland.</w:t>
      </w:r>
    </w:p>
    <w:p w14:paraId="78943EF2" w14:textId="50069DCC" w:rsidR="00A23FA5" w:rsidRDefault="00A23FA5" w:rsidP="00A23FA5">
      <w:pPr>
        <w:rPr>
          <w:ins w:id="223" w:author="Dennis Lee" w:date="2024-10-25T19:52:00Z" w16du:dateUtc="2024-10-25T17:52:00Z"/>
        </w:rPr>
      </w:pPr>
      <w:r w:rsidRPr="009E2A01">
        <w:t xml:space="preserve">Da der Begriff viel im Mainstream gebrauch findet ist entweder </w:t>
      </w:r>
      <w:proofErr w:type="spellStart"/>
      <w:r w:rsidRPr="009E2A01">
        <w:t>Cancelcultur</w:t>
      </w:r>
      <w:proofErr w:type="spellEnd"/>
      <w:r w:rsidRPr="009E2A01">
        <w:t xml:space="preserve"> ein riesiges Problem oder der Begriff wird für viele unterschiedliche </w:t>
      </w:r>
      <w:proofErr w:type="spellStart"/>
      <w:r w:rsidRPr="009E2A01">
        <w:t>Aktiionen</w:t>
      </w:r>
      <w:proofErr w:type="spellEnd"/>
      <w:r w:rsidRPr="009E2A01">
        <w:t xml:space="preserve"> missbraucht.</w:t>
      </w:r>
    </w:p>
    <w:p w14:paraId="25CC8A01" w14:textId="10F49EA0" w:rsidR="00202616" w:rsidRDefault="00202616">
      <w:pPr>
        <w:rPr>
          <w:ins w:id="224" w:author="Dennis Lee" w:date="2024-10-25T19:52:00Z" w16du:dateUtc="2024-10-25T17:52:00Z"/>
        </w:rPr>
      </w:pPr>
      <w:ins w:id="225" w:author="Dennis Lee" w:date="2024-10-25T19:52:00Z" w16du:dateUtc="2024-10-25T17:52:00Z">
        <w:r>
          <w:br w:type="page"/>
        </w:r>
      </w:ins>
    </w:p>
    <w:p w14:paraId="13761806" w14:textId="0E5F9455" w:rsidR="00202616" w:rsidRPr="009E2A01" w:rsidDel="00202616" w:rsidRDefault="00202616" w:rsidP="00A23FA5">
      <w:pPr>
        <w:rPr>
          <w:del w:id="226" w:author="Dennis Lee" w:date="2024-10-25T19:52:00Z" w16du:dateUtc="2024-10-25T17:52:00Z"/>
        </w:rPr>
      </w:pPr>
    </w:p>
    <w:p w14:paraId="5AB23754" w14:textId="2B6AC6F0" w:rsidR="00AC0660" w:rsidRPr="009E2A01" w:rsidRDefault="00AC0660" w:rsidP="00AC0660">
      <w:pPr>
        <w:pStyle w:val="berschrift1"/>
      </w:pPr>
      <w:bookmarkStart w:id="227" w:name="_Toc180688994"/>
      <w:r w:rsidRPr="009E2A01">
        <w:t>Hauptteil</w:t>
      </w:r>
      <w:bookmarkEnd w:id="227"/>
    </w:p>
    <w:p w14:paraId="0D2E7425" w14:textId="1BCB207C" w:rsidR="00AC0660" w:rsidRDefault="00FB3B0B" w:rsidP="00AC0660">
      <w:pPr>
        <w:rPr>
          <w:ins w:id="228" w:author="Azan Karrar" w:date="2024-10-28T17:06:00Z" w16du:dateUtc="2024-10-28T16:06:00Z"/>
        </w:rPr>
      </w:pPr>
      <w:r w:rsidRPr="009E2A01">
        <w:t>12000</w:t>
      </w:r>
    </w:p>
    <w:p w14:paraId="73C71E7F" w14:textId="77777777" w:rsidR="000C3E3C" w:rsidRDefault="000C3E3C" w:rsidP="00AC0660">
      <w:pPr>
        <w:rPr>
          <w:ins w:id="229" w:author="Azan Karrar" w:date="2024-10-28T17:07:00Z" w16du:dateUtc="2024-10-28T16:07:00Z"/>
        </w:rPr>
      </w:pPr>
    </w:p>
    <w:p w14:paraId="67A16C97" w14:textId="7650FC54" w:rsidR="000C3E3C" w:rsidRDefault="000C3E3C" w:rsidP="000C3E3C">
      <w:pPr>
        <w:pStyle w:val="berschrift2"/>
        <w:rPr>
          <w:ins w:id="230" w:author="Azan Karrar" w:date="2024-10-28T17:07:00Z" w16du:dateUtc="2024-10-28T16:07:00Z"/>
        </w:rPr>
      </w:pPr>
      <w:ins w:id="231" w:author="Azan Karrar" w:date="2024-10-28T17:07:00Z" w16du:dateUtc="2024-10-28T16:07:00Z">
        <w:r>
          <w:t>Definition Cancle Culture</w:t>
        </w:r>
      </w:ins>
    </w:p>
    <w:p w14:paraId="11C44495" w14:textId="77777777" w:rsidR="000A4634" w:rsidRDefault="000A4634" w:rsidP="000A4634">
      <w:pPr>
        <w:rPr>
          <w:ins w:id="232" w:author="Azan Karrar" w:date="2024-10-29T08:57:00Z" w16du:dateUtc="2024-10-29T07:57:00Z"/>
        </w:rPr>
      </w:pPr>
    </w:p>
    <w:p w14:paraId="3187CC17" w14:textId="7E78999C" w:rsidR="000A4634" w:rsidRDefault="000A4634" w:rsidP="000A4634">
      <w:pPr>
        <w:rPr>
          <w:ins w:id="233" w:author="Azan Karrar" w:date="2024-10-29T08:57:00Z" w16du:dateUtc="2024-10-29T07:57:00Z"/>
        </w:rPr>
      </w:pPr>
      <w:ins w:id="234" w:author="Azan Karrar" w:date="2024-10-29T08:57:00Z" w16du:dateUtc="2024-10-29T07:57:00Z">
        <w:r>
          <w:t>Cancel Culture bezieht sich auf eine Art des kollektiven sozial Ausgrenzens mit dem Ziel Personen oder öffentliche Persönlichkeiten</w:t>
        </w:r>
      </w:ins>
      <w:ins w:id="235" w:author="Azan Karrar" w:date="2024-10-29T13:05:00Z" w16du:dateUtc="2024-10-29T12:05:00Z">
        <w:r w:rsidR="008C34F4">
          <w:t>,</w:t>
        </w:r>
      </w:ins>
      <w:ins w:id="236" w:author="Azan Karrar" w:date="2024-10-29T08:57:00Z" w16du:dateUtc="2024-10-29T07:57:00Z">
        <w:r>
          <w:t xml:space="preserve"> sowie Organisation oder Unternehmen</w:t>
        </w:r>
      </w:ins>
      <w:ins w:id="237" w:author="Azan Karrar" w:date="2024-10-29T13:05:00Z" w16du:dateUtc="2024-10-29T12:05:00Z">
        <w:r w:rsidR="008C34F4">
          <w:t>,</w:t>
        </w:r>
      </w:ins>
      <w:ins w:id="238" w:author="Azan Karrar" w:date="2024-10-29T08:57:00Z" w16du:dateUtc="2024-10-29T07:57:00Z">
        <w:r>
          <w:t xml:space="preserve"> aufgrund von Äu</w:t>
        </w:r>
      </w:ins>
      <w:ins w:id="239" w:author="Azan Karrar" w:date="2024-10-29T13:20:00Z" w16du:dateUtc="2024-10-29T12:20:00Z">
        <w:r w:rsidR="00136387">
          <w:t>ss</w:t>
        </w:r>
      </w:ins>
      <w:ins w:id="240" w:author="Azan Karrar" w:date="2024-10-29T08:57:00Z" w16du:dateUtc="2024-10-29T07:57:00Z">
        <w:r>
          <w:t>erungen oder Handeln aus der sozial</w:t>
        </w:r>
      </w:ins>
      <w:ins w:id="241" w:author="Azan Karrar" w:date="2024-10-29T13:05:00Z" w16du:dateUtc="2024-10-29T12:05:00Z">
        <w:r w:rsidR="008C34F4">
          <w:t>en</w:t>
        </w:r>
      </w:ins>
      <w:ins w:id="242" w:author="Azan Karrar" w:date="2024-10-29T08:57:00Z" w16du:dateUtc="2024-10-29T07:57:00Z">
        <w:r>
          <w:t xml:space="preserve"> oder beruflichen Umgebung zu </w:t>
        </w:r>
        <w:r>
          <w:t>verbannen</w:t>
        </w:r>
      </w:ins>
      <w:ins w:id="243" w:author="Azan Karrar" w:date="2024-10-29T13:05:00Z" w16du:dateUtc="2024-10-29T12:05:00Z">
        <w:r w:rsidR="008C34F4">
          <w:t>,</w:t>
        </w:r>
      </w:ins>
      <w:ins w:id="244" w:author="Azan Karrar" w:date="2024-10-29T08:57:00Z" w16du:dateUtc="2024-10-29T07:57:00Z">
        <w:r>
          <w:t xml:space="preserve"> die als unethisch disk</w:t>
        </w:r>
      </w:ins>
      <w:ins w:id="245" w:author="Azan Karrar" w:date="2024-10-29T08:58:00Z" w16du:dateUtc="2024-10-29T07:58:00Z">
        <w:r>
          <w:t>riminierend</w:t>
        </w:r>
      </w:ins>
      <w:ins w:id="246" w:author="Azan Karrar" w:date="2024-10-29T08:57:00Z" w16du:dateUtc="2024-10-29T07:57:00Z">
        <w:r>
          <w:t xml:space="preserve"> oder gesellschaftlich inakzeptabel angesehen werden</w:t>
        </w:r>
      </w:ins>
      <w:ins w:id="247" w:author="Azan Karrar" w:date="2024-10-29T13:05:00Z" w16du:dateUtc="2024-10-29T12:05:00Z">
        <w:r w:rsidR="008C34F4">
          <w:t xml:space="preserve">. </w:t>
        </w:r>
      </w:ins>
      <w:ins w:id="248" w:author="Azan Karrar" w:date="2024-10-29T08:57:00Z" w16du:dateUtc="2024-10-29T07:57:00Z">
        <w:r>
          <w:t xml:space="preserve">Diese </w:t>
        </w:r>
      </w:ins>
      <w:ins w:id="249" w:author="Azan Karrar" w:date="2024-10-29T13:06:00Z" w16du:dateUtc="2024-10-29T12:06:00Z">
        <w:r w:rsidR="008C34F4">
          <w:t>Aussagen oder Handeln</w:t>
        </w:r>
      </w:ins>
      <w:ins w:id="250" w:author="Azan Karrar" w:date="2024-10-29T08:57:00Z" w16du:dateUtc="2024-10-29T07:57:00Z">
        <w:r>
          <w:t xml:space="preserve"> kann durch</w:t>
        </w:r>
      </w:ins>
      <w:ins w:id="251" w:author="Azan Karrar" w:date="2024-10-29T13:06:00Z" w16du:dateUtc="2024-10-29T12:06:00Z">
        <w:r w:rsidR="008C34F4">
          <w:t xml:space="preserve"> die</w:t>
        </w:r>
      </w:ins>
      <w:ins w:id="252" w:author="Azan Karrar" w:date="2024-10-29T08:57:00Z" w16du:dateUtc="2024-10-29T07:57:00Z">
        <w:r>
          <w:t xml:space="preserve"> öffentliche Kritik</w:t>
        </w:r>
      </w:ins>
      <w:ins w:id="253" w:author="Azan Karrar" w:date="2024-10-29T13:06:00Z" w16du:dateUtc="2024-10-29T12:06:00Z">
        <w:r w:rsidR="008C34F4">
          <w:t>,</w:t>
        </w:r>
      </w:ins>
      <w:ins w:id="254" w:author="Azan Karrar" w:date="2024-10-29T08:57:00Z" w16du:dateUtc="2024-10-29T07:57:00Z">
        <w:r>
          <w:t xml:space="preserve"> sozialer Isolation und den Verlust an Karrierechancen oder gesellschaftlichem Ansehen erreicht werden</w:t>
        </w:r>
      </w:ins>
      <w:ins w:id="255" w:author="Azan Karrar" w:date="2024-10-29T13:06:00Z" w16du:dateUtc="2024-10-29T12:06:00Z">
        <w:r w:rsidR="008C34F4">
          <w:t>.</w:t>
        </w:r>
      </w:ins>
      <w:ins w:id="256" w:author="Azan Karrar" w:date="2024-10-29T08:57:00Z" w16du:dateUtc="2024-10-29T07:57:00Z">
        <w:r>
          <w:t xml:space="preserve"> Die Dynamik von Cancel Culture hat sich insbesondere durch die sozial</w:t>
        </w:r>
      </w:ins>
      <w:ins w:id="257" w:author="Azan Karrar" w:date="2024-10-29T13:07:00Z" w16du:dateUtc="2024-10-29T12:07:00Z">
        <w:r w:rsidR="008C34F4">
          <w:t xml:space="preserve">en </w:t>
        </w:r>
      </w:ins>
      <w:ins w:id="258" w:author="Azan Karrar" w:date="2024-10-29T08:57:00Z" w16du:dateUtc="2024-10-29T07:57:00Z">
        <w:r>
          <w:t>Medi</w:t>
        </w:r>
      </w:ins>
      <w:ins w:id="259" w:author="Azan Karrar" w:date="2024-10-29T13:07:00Z" w16du:dateUtc="2024-10-29T12:07:00Z">
        <w:r w:rsidR="008C34F4">
          <w:t>en</w:t>
        </w:r>
      </w:ins>
      <w:ins w:id="260" w:author="Azan Karrar" w:date="2024-10-29T08:57:00Z" w16du:dateUtc="2024-10-29T07:57:00Z">
        <w:r>
          <w:t xml:space="preserve"> </w:t>
        </w:r>
      </w:ins>
      <w:ins w:id="261" w:author="Azan Karrar" w:date="2024-10-29T09:39:00Z" w16du:dateUtc="2024-10-29T08:39:00Z">
        <w:r w:rsidR="00E450CE">
          <w:t>entwickelt. Die</w:t>
        </w:r>
      </w:ins>
      <w:ins w:id="262" w:author="Azan Karrar" w:date="2024-10-29T08:57:00Z" w16du:dateUtc="2024-10-29T07:57:00Z">
        <w:r>
          <w:t xml:space="preserve"> Medien spielen eine wichtige Rolle </w:t>
        </w:r>
      </w:ins>
      <w:ins w:id="263" w:author="Azan Karrar" w:date="2024-10-29T13:08:00Z" w16du:dateUtc="2024-10-29T12:08:00Z">
        <w:r w:rsidR="005B44FD">
          <w:t>öffentliche Kritik</w:t>
        </w:r>
      </w:ins>
      <w:ins w:id="264" w:author="Azan Karrar" w:date="2024-10-29T08:57:00Z" w16du:dateUtc="2024-10-29T07:57:00Z">
        <w:r>
          <w:t xml:space="preserve"> zu verbreiten und zu verstärken</w:t>
        </w:r>
      </w:ins>
      <w:ins w:id="265" w:author="Azan Karrar" w:date="2024-10-29T13:08:00Z" w16du:dateUtc="2024-10-29T12:08:00Z">
        <w:r w:rsidR="005B44FD">
          <w:t>,</w:t>
        </w:r>
      </w:ins>
      <w:ins w:id="266" w:author="Azan Karrar" w:date="2024-10-29T08:57:00Z" w16du:dateUtc="2024-10-29T07:57:00Z">
        <w:r>
          <w:t xml:space="preserve"> sowie </w:t>
        </w:r>
      </w:ins>
      <w:ins w:id="267" w:author="Azan Karrar" w:date="2024-10-29T13:09:00Z" w16du:dateUtc="2024-10-29T12:09:00Z">
        <w:r w:rsidR="005B44FD">
          <w:t>sehr schnell diese zu verbreiten auf einer globalen Ebene.</w:t>
        </w:r>
      </w:ins>
    </w:p>
    <w:p w14:paraId="41AD5E87" w14:textId="77777777" w:rsidR="000A4634" w:rsidRDefault="000A4634" w:rsidP="000A4634">
      <w:pPr>
        <w:rPr>
          <w:ins w:id="268" w:author="Azan Karrar" w:date="2024-10-29T08:57:00Z" w16du:dateUtc="2024-10-29T07:57:00Z"/>
        </w:rPr>
      </w:pPr>
    </w:p>
    <w:p w14:paraId="33104885" w14:textId="01BEBD2B" w:rsidR="000A4634" w:rsidRDefault="000A4634" w:rsidP="000A4634">
      <w:pPr>
        <w:rPr>
          <w:ins w:id="269" w:author="Azan Karrar" w:date="2024-10-29T08:57:00Z" w16du:dateUtc="2024-10-29T07:57:00Z"/>
        </w:rPr>
      </w:pPr>
      <w:ins w:id="270" w:author="Azan Karrar" w:date="2024-10-29T08:57:00Z" w16du:dateUtc="2024-10-29T07:57:00Z">
        <w:r>
          <w:t>Cancel Culture entstand ursprünglich mit dem Ziel sozialer Gerechtigkeit</w:t>
        </w:r>
      </w:ins>
      <w:ins w:id="271" w:author="Azan Karrar" w:date="2024-10-29T13:10:00Z" w16du:dateUtc="2024-10-29T12:10:00Z">
        <w:r w:rsidR="008F72F5">
          <w:t xml:space="preserve"> zu verbreiten</w:t>
        </w:r>
      </w:ins>
      <w:ins w:id="272" w:author="Azan Karrar" w:date="2024-10-29T08:57:00Z" w16du:dateUtc="2024-10-29T07:57:00Z">
        <w:r>
          <w:t xml:space="preserve"> und darauf aufmerksam zu machen</w:t>
        </w:r>
      </w:ins>
      <w:ins w:id="273" w:author="Azan Karrar" w:date="2024-10-29T13:10:00Z" w16du:dateUtc="2024-10-29T12:10:00Z">
        <w:r w:rsidR="008F72F5">
          <w:t>,</w:t>
        </w:r>
      </w:ins>
      <w:ins w:id="274" w:author="Azan Karrar" w:date="2024-10-29T08:57:00Z" w16du:dateUtc="2024-10-29T07:57:00Z">
        <w:r>
          <w:t xml:space="preserve"> Verantwortung für sozial Ungerechtigkeiten und Machtmissbrauch </w:t>
        </w:r>
      </w:ins>
      <w:ins w:id="275" w:author="Azan Karrar" w:date="2024-10-29T13:10:00Z" w16du:dateUtc="2024-10-29T12:10:00Z">
        <w:r w:rsidR="008F72F5">
          <w:t>von</w:t>
        </w:r>
        <w:r w:rsidR="007F47CD">
          <w:t xml:space="preserve"> einze</w:t>
        </w:r>
      </w:ins>
      <w:ins w:id="276" w:author="Azan Karrar" w:date="2024-10-29T13:11:00Z" w16du:dateUtc="2024-10-29T12:11:00Z">
        <w:r w:rsidR="007F47CD">
          <w:t xml:space="preserve">lnen sowie ganze </w:t>
        </w:r>
        <w:r w:rsidR="009C24DE">
          <w:t xml:space="preserve">Unternehmen oder Gruppen </w:t>
        </w:r>
      </w:ins>
      <w:ins w:id="277" w:author="Azan Karrar" w:date="2024-10-29T08:57:00Z" w16du:dateUtc="2024-10-29T07:57:00Z">
        <w:r>
          <w:t>zu fordern</w:t>
        </w:r>
      </w:ins>
      <w:ins w:id="278" w:author="Azan Karrar" w:date="2024-10-29T13:12:00Z" w16du:dateUtc="2024-10-29T12:12:00Z">
        <w:r w:rsidR="00425514">
          <w:t xml:space="preserve">. </w:t>
        </w:r>
      </w:ins>
      <w:ins w:id="279" w:author="Azan Karrar" w:date="2024-10-29T13:16:00Z" w16du:dateUtc="2024-10-29T12:16:00Z">
        <w:r w:rsidR="005730F4">
          <w:t>Es wird vorgestellt, die Cancle Culture als ein Werkzeug für soz</w:t>
        </w:r>
      </w:ins>
      <w:ins w:id="280" w:author="Azan Karrar" w:date="2024-10-29T13:17:00Z" w16du:dateUtc="2024-10-29T12:17:00Z">
        <w:r w:rsidR="005730F4">
          <w:t>i</w:t>
        </w:r>
      </w:ins>
      <w:ins w:id="281" w:author="Azan Karrar" w:date="2024-10-29T13:16:00Z" w16du:dateUtc="2024-10-29T12:16:00Z">
        <w:r w:rsidR="005730F4">
          <w:t xml:space="preserve">ale Gerechtigkeit </w:t>
        </w:r>
      </w:ins>
      <w:ins w:id="282" w:author="Azan Karrar" w:date="2024-10-29T13:17:00Z" w16du:dateUtc="2024-10-29T12:17:00Z">
        <w:r w:rsidR="00FD1BA8">
          <w:t>zu brauchen</w:t>
        </w:r>
      </w:ins>
      <w:ins w:id="283" w:author="Azan Karrar" w:date="2024-10-29T13:16:00Z" w16du:dateUtc="2024-10-29T12:16:00Z">
        <w:r w:rsidR="005730F4">
          <w:t xml:space="preserve">. </w:t>
        </w:r>
      </w:ins>
      <w:ins w:id="284" w:author="Azan Karrar" w:date="2024-10-29T08:57:00Z" w16du:dateUtc="2024-10-29T07:57:00Z">
        <w:r>
          <w:t xml:space="preserve"> Es lenkt die Aufmerksamkeit auf Themen wie Rassismus</w:t>
        </w:r>
      </w:ins>
      <w:ins w:id="285" w:author="Azan Karrar" w:date="2024-10-29T13:17:00Z" w16du:dateUtc="2024-10-29T12:17:00Z">
        <w:r w:rsidR="00FD1BA8">
          <w:t>,</w:t>
        </w:r>
      </w:ins>
      <w:ins w:id="286" w:author="Azan Karrar" w:date="2024-10-29T08:57:00Z" w16du:dateUtc="2024-10-29T07:57:00Z">
        <w:r>
          <w:t xml:space="preserve"> Homophobie oder Diskriminierung</w:t>
        </w:r>
      </w:ins>
      <w:ins w:id="287" w:author="Azan Karrar" w:date="2024-10-29T13:17:00Z" w16du:dateUtc="2024-10-29T12:17:00Z">
        <w:r w:rsidR="00FD1BA8">
          <w:t>,</w:t>
        </w:r>
      </w:ins>
      <w:ins w:id="288" w:author="Azan Karrar" w:date="2024-10-29T08:57:00Z" w16du:dateUtc="2024-10-29T07:57:00Z">
        <w:r>
          <w:t xml:space="preserve"> indem sie Personen oder Organisation verurteilt</w:t>
        </w:r>
      </w:ins>
      <w:ins w:id="289" w:author="Azan Karrar" w:date="2024-10-29T13:17:00Z" w16du:dateUtc="2024-10-29T12:17:00Z">
        <w:r w:rsidR="00FD1BA8">
          <w:t>,</w:t>
        </w:r>
      </w:ins>
      <w:ins w:id="290" w:author="Azan Karrar" w:date="2024-10-29T08:57:00Z" w16du:dateUtc="2024-10-29T07:57:00Z">
        <w:r>
          <w:t xml:space="preserve"> die diese Handlungen oder Überzeugungen unterstützen</w:t>
        </w:r>
      </w:ins>
      <w:ins w:id="291" w:author="Azan Karrar" w:date="2024-10-29T13:17:00Z" w16du:dateUtc="2024-10-29T12:17:00Z">
        <w:r w:rsidR="00FD1BA8">
          <w:t>.</w:t>
        </w:r>
      </w:ins>
      <w:ins w:id="292" w:author="Azan Karrar" w:date="2024-10-29T08:57:00Z" w16du:dateUtc="2024-10-29T07:57:00Z">
        <w:r>
          <w:t xml:space="preserve"> Die Hauptziele von Cancel Culture sind es gesellschaftliche Norm und Werte zu schützen und sozial Gerechtigkeit zu fördern</w:t>
        </w:r>
      </w:ins>
      <w:ins w:id="293" w:author="Azan Karrar" w:date="2024-10-29T13:18:00Z" w16du:dateUtc="2024-10-29T12:18:00Z">
        <w:r w:rsidR="00FD1BA8">
          <w:t>.</w:t>
        </w:r>
      </w:ins>
      <w:ins w:id="294" w:author="Azan Karrar" w:date="2024-10-29T08:57:00Z" w16du:dateUtc="2024-10-29T07:57:00Z">
        <w:r>
          <w:t xml:space="preserve"> Anhänger betrachten dies als eine wichtige Ma</w:t>
        </w:r>
      </w:ins>
      <w:ins w:id="295" w:author="Azan Karrar" w:date="2024-10-29T13:20:00Z" w16du:dateUtc="2024-10-29T12:20:00Z">
        <w:r w:rsidR="00136387">
          <w:t>ss</w:t>
        </w:r>
      </w:ins>
      <w:ins w:id="296" w:author="Azan Karrar" w:date="2024-10-29T08:57:00Z" w16du:dateUtc="2024-10-29T07:57:00Z">
        <w:r>
          <w:t xml:space="preserve">nahme zur Stärkung </w:t>
        </w:r>
      </w:ins>
      <w:ins w:id="297" w:author="Azan Karrar" w:date="2024-10-29T13:21:00Z" w16du:dateUtc="2024-10-29T12:21:00Z">
        <w:r w:rsidR="00136387">
          <w:t xml:space="preserve">von </w:t>
        </w:r>
        <w:r w:rsidR="00136387" w:rsidRPr="00136387">
          <w:t>sozial benachteiligten Gruppen</w:t>
        </w:r>
      </w:ins>
      <w:ins w:id="298" w:author="Azan Karrar" w:date="2024-10-29T08:57:00Z" w16du:dateUtc="2024-10-29T07:57:00Z">
        <w:r>
          <w:t xml:space="preserve"> und zur Schaffung eines gesellschaftlichen Bewusstseins für strukturelle Diskriminierung und Fehlverhalten. </w:t>
        </w:r>
      </w:ins>
    </w:p>
    <w:p w14:paraId="12BAEA3D" w14:textId="77777777" w:rsidR="000A4634" w:rsidRDefault="000A4634" w:rsidP="000A4634">
      <w:pPr>
        <w:rPr>
          <w:ins w:id="299" w:author="Azan Karrar" w:date="2024-10-29T08:57:00Z" w16du:dateUtc="2024-10-29T07:57:00Z"/>
        </w:rPr>
      </w:pPr>
    </w:p>
    <w:p w14:paraId="27B8EA6C" w14:textId="4D8DD99C" w:rsidR="000A4634" w:rsidRDefault="000A4634" w:rsidP="000A4634">
      <w:pPr>
        <w:rPr>
          <w:ins w:id="300" w:author="Azan Karrar" w:date="2024-10-29T08:57:00Z" w16du:dateUtc="2024-10-29T07:57:00Z"/>
        </w:rPr>
      </w:pPr>
      <w:ins w:id="301" w:author="Azan Karrar" w:date="2024-10-29T08:57:00Z" w16du:dateUtc="2024-10-29T07:57:00Z">
        <w:r>
          <w:t xml:space="preserve">Die Dynamiken der Cancel Culture folgen oft </w:t>
        </w:r>
      </w:ins>
      <w:ins w:id="302" w:author="Azan Karrar" w:date="2024-10-29T13:24:00Z" w16du:dateUtc="2024-10-29T12:24:00Z">
        <w:r w:rsidR="00810D52">
          <w:t xml:space="preserve">in </w:t>
        </w:r>
      </w:ins>
      <w:ins w:id="303" w:author="Azan Karrar" w:date="2024-10-29T08:57:00Z" w16du:dateUtc="2024-10-29T07:57:00Z">
        <w:r>
          <w:t xml:space="preserve">einem bestimmten Ablaufmuster: Zuerst wird eine kontroverse Aussage oder Handlung </w:t>
        </w:r>
      </w:ins>
      <w:ins w:id="304" w:author="Azan Karrar" w:date="2024-10-29T13:24:00Z" w16du:dateUtc="2024-10-29T12:24:00Z">
        <w:r w:rsidR="00810D52">
          <w:t>von einer Person</w:t>
        </w:r>
      </w:ins>
      <w:ins w:id="305" w:author="Azan Karrar" w:date="2024-10-29T13:21:00Z" w16du:dateUtc="2024-10-29T12:21:00Z">
        <w:r w:rsidR="00136387">
          <w:t xml:space="preserve"> oder Unternehmen </w:t>
        </w:r>
      </w:ins>
      <w:ins w:id="306" w:author="Azan Karrar" w:date="2024-10-29T08:57:00Z" w16du:dateUtc="2024-10-29T07:57:00Z">
        <w:r>
          <w:t>öffentlich bekannt gegeben</w:t>
        </w:r>
      </w:ins>
      <w:ins w:id="307" w:author="Azan Karrar" w:date="2024-10-29T13:21:00Z" w16du:dateUtc="2024-10-29T12:21:00Z">
        <w:r w:rsidR="00136387">
          <w:t>. O</w:t>
        </w:r>
      </w:ins>
      <w:ins w:id="308" w:author="Azan Karrar" w:date="2024-10-29T08:57:00Z" w16du:dateUtc="2024-10-29T07:57:00Z">
        <w:r>
          <w:t>der ein Vorfall tritt auf</w:t>
        </w:r>
      </w:ins>
      <w:ins w:id="309" w:author="Azan Karrar" w:date="2024-10-29T13:21:00Z" w16du:dateUtc="2024-10-29T12:21:00Z">
        <w:r w:rsidR="00136387">
          <w:t>. D</w:t>
        </w:r>
      </w:ins>
      <w:ins w:id="310" w:author="Azan Karrar" w:date="2024-10-29T08:57:00Z" w16du:dateUtc="2024-10-29T07:57:00Z">
        <w:r>
          <w:t>ies geschieht häufig über Plattform</w:t>
        </w:r>
      </w:ins>
      <w:ins w:id="311" w:author="Azan Karrar" w:date="2024-10-29T13:22:00Z" w16du:dateUtc="2024-10-29T12:22:00Z">
        <w:r w:rsidR="00136387">
          <w:t>en</w:t>
        </w:r>
      </w:ins>
      <w:ins w:id="312" w:author="Azan Karrar" w:date="2024-10-29T08:57:00Z" w16du:dateUtc="2024-10-29T07:57:00Z">
        <w:r>
          <w:t xml:space="preserve"> wie Twitter</w:t>
        </w:r>
      </w:ins>
      <w:ins w:id="313" w:author="Azan Karrar" w:date="2024-10-29T13:22:00Z" w16du:dateUtc="2024-10-29T12:22:00Z">
        <w:r w:rsidR="00136387">
          <w:t>,</w:t>
        </w:r>
      </w:ins>
      <w:ins w:id="314" w:author="Azan Karrar" w:date="2024-10-29T08:57:00Z" w16du:dateUtc="2024-10-29T07:57:00Z">
        <w:r>
          <w:t xml:space="preserve"> Instagram oder Facebook. Diese Plattform erlauben es Menschen ihre Meinung zu äussern und andere dazu zu </w:t>
        </w:r>
      </w:ins>
      <w:ins w:id="315" w:author="Azan Karrar" w:date="2024-10-29T13:22:00Z" w16du:dateUtc="2024-10-29T12:22:00Z">
        <w:r w:rsidR="00526206">
          <w:t>bringen,</w:t>
        </w:r>
      </w:ins>
      <w:ins w:id="316" w:author="Azan Karrar" w:date="2024-10-29T08:57:00Z" w16du:dateUtc="2024-10-29T07:57:00Z">
        <w:r>
          <w:t xml:space="preserve"> </w:t>
        </w:r>
      </w:ins>
      <w:ins w:id="317" w:author="Azan Karrar" w:date="2024-10-29T09:39:00Z" w16du:dateUtc="2024-10-29T08:39:00Z">
        <w:r w:rsidR="00E450CE">
          <w:t>die ähnlichen Ansichten</w:t>
        </w:r>
      </w:ins>
      <w:ins w:id="318" w:author="Azan Karrar" w:date="2024-10-29T08:57:00Z" w16du:dateUtc="2024-10-29T07:57:00Z">
        <w:r>
          <w:t xml:space="preserve"> </w:t>
        </w:r>
      </w:ins>
      <w:ins w:id="319" w:author="Azan Karrar" w:date="2024-10-29T13:22:00Z" w16du:dateUtc="2024-10-29T12:22:00Z">
        <w:r w:rsidR="00526206">
          <w:t xml:space="preserve">zu </w:t>
        </w:r>
      </w:ins>
      <w:ins w:id="320" w:author="Azan Karrar" w:date="2024-10-29T08:57:00Z" w16du:dateUtc="2024-10-29T07:57:00Z">
        <w:r>
          <w:t>vertreten. Durch die rasche Verbreitung von Kommentaren</w:t>
        </w:r>
      </w:ins>
      <w:ins w:id="321" w:author="Azan Karrar" w:date="2024-10-29T13:23:00Z" w16du:dateUtc="2024-10-29T12:23:00Z">
        <w:r w:rsidR="00526206">
          <w:t>,</w:t>
        </w:r>
      </w:ins>
      <w:ins w:id="322" w:author="Azan Karrar" w:date="2024-10-29T08:57:00Z" w16du:dateUtc="2024-10-29T07:57:00Z">
        <w:r>
          <w:t xml:space="preserve"> sowie dem Teilen von Beiträgen und Retweets</w:t>
        </w:r>
      </w:ins>
      <w:ins w:id="323" w:author="Azan Karrar" w:date="2024-10-29T13:23:00Z" w16du:dateUtc="2024-10-29T12:23:00Z">
        <w:r w:rsidR="00526206">
          <w:t>,</w:t>
        </w:r>
      </w:ins>
      <w:ins w:id="324" w:author="Azan Karrar" w:date="2024-10-29T08:57:00Z" w16du:dateUtc="2024-10-29T07:57:00Z">
        <w:r>
          <w:t xml:space="preserve"> entsteht eine zunehmende Dynamik im digitalen Raum</w:t>
        </w:r>
      </w:ins>
      <w:ins w:id="325" w:author="Azan Karrar" w:date="2024-10-29T13:24:00Z" w16du:dateUtc="2024-10-29T12:24:00Z">
        <w:r w:rsidR="00810D52">
          <w:t xml:space="preserve">. </w:t>
        </w:r>
      </w:ins>
      <w:ins w:id="326" w:author="Azan Karrar" w:date="2024-10-29T08:57:00Z" w16du:dateUtc="2024-10-29T07:57:00Z">
        <w:r>
          <w:t>Die Befürworter der Cancel Culture sehen darin ein gemeinsames Verantwortungsbewusstsein</w:t>
        </w:r>
      </w:ins>
      <w:ins w:id="327" w:author="Azan Karrar" w:date="2024-10-29T13:24:00Z" w16du:dateUtc="2024-10-29T12:24:00Z">
        <w:r w:rsidR="00E1167C">
          <w:t xml:space="preserve">. </w:t>
        </w:r>
      </w:ins>
      <w:ins w:id="328" w:author="Azan Karrar" w:date="2024-10-29T08:57:00Z" w16du:dateUtc="2024-10-29T07:57:00Z">
        <w:r>
          <w:t>Kritiker hingegen bezeichnen es oft als “Mob-Mentalität” oder “</w:t>
        </w:r>
      </w:ins>
      <w:ins w:id="329" w:author="Azan Karrar" w:date="2024-10-29T13:25:00Z" w16du:dateUtc="2024-10-29T12:25:00Z">
        <w:r w:rsidR="00E1167C">
          <w:t>Cyber Bullying</w:t>
        </w:r>
      </w:ins>
      <w:ins w:id="330" w:author="Azan Karrar" w:date="2024-10-29T08:57:00Z" w16du:dateUtc="2024-10-29T07:57:00Z">
        <w:r>
          <w:t xml:space="preserve">". Betroffene Personen oder Organisationen geraten dadurch verstärkt unter Druck </w:t>
        </w:r>
      </w:ins>
      <w:ins w:id="331" w:author="Azan Karrar" w:date="2024-10-29T13:26:00Z" w16du:dateUtc="2024-10-29T12:26:00Z">
        <w:r w:rsidR="00914978">
          <w:t xml:space="preserve">und fühlen sich konfrontiert. </w:t>
        </w:r>
        <w:r w:rsidR="004E60CC">
          <w:t>Gezwungen m</w:t>
        </w:r>
      </w:ins>
      <w:ins w:id="332" w:author="Azan Karrar" w:date="2024-10-29T13:28:00Z" w16du:dateUtc="2024-10-29T12:28:00Z">
        <w:r w:rsidR="005F3857">
          <w:t>uss</w:t>
        </w:r>
      </w:ins>
      <w:ins w:id="333" w:author="Azan Karrar" w:date="2024-10-29T13:26:00Z" w16du:dateUtc="2024-10-29T12:26:00Z">
        <w:r w:rsidR="004E60CC">
          <w:t xml:space="preserve"> </w:t>
        </w:r>
      </w:ins>
      <w:ins w:id="334" w:author="Azan Karrar" w:date="2024-10-29T13:27:00Z" w16du:dateUtc="2024-10-29T12:27:00Z">
        <w:r w:rsidR="004E60CC">
          <w:t>die betroffene Person oder die betroffenen Personen</w:t>
        </w:r>
        <w:r w:rsidR="007E4541">
          <w:t xml:space="preserve"> sich entschuldigen und dabei auch die </w:t>
        </w:r>
        <w:r w:rsidR="005F3857">
          <w:t>Verantwortung</w:t>
        </w:r>
        <w:r w:rsidR="007E4541">
          <w:t xml:space="preserve"> für ihr </w:t>
        </w:r>
      </w:ins>
      <w:ins w:id="335" w:author="Azan Karrar" w:date="2024-10-29T13:28:00Z" w16du:dateUtc="2024-10-29T12:28:00Z">
        <w:r w:rsidR="005F3857">
          <w:t>Fehlverhalten</w:t>
        </w:r>
      </w:ins>
      <w:ins w:id="336" w:author="Azan Karrar" w:date="2024-10-29T13:27:00Z" w16du:dateUtc="2024-10-29T12:27:00Z">
        <w:r w:rsidR="007E4541">
          <w:t xml:space="preserve"> oder ihre Aussage </w:t>
        </w:r>
        <w:r w:rsidR="005F3857">
          <w:t>tragen</w:t>
        </w:r>
      </w:ins>
      <w:ins w:id="337" w:author="Azan Karrar" w:date="2024-10-29T08:57:00Z" w16du:dateUtc="2024-10-29T07:57:00Z">
        <w:r>
          <w:t>. Die Anonymität und Reichweite der sozialen Medien spielen eine bedeutende Rolle dabei</w:t>
        </w:r>
      </w:ins>
      <w:ins w:id="338" w:author="Azan Karrar" w:date="2024-10-29T13:28:00Z" w16du:dateUtc="2024-10-29T12:28:00Z">
        <w:r w:rsidR="005F3857">
          <w:t xml:space="preserve">. </w:t>
        </w:r>
      </w:ins>
      <w:ins w:id="339" w:author="Azan Karrar" w:date="2024-10-29T13:29:00Z" w16du:dateUtc="2024-10-29T12:29:00Z">
        <w:r w:rsidR="005F3857">
          <w:t>Kritik wird</w:t>
        </w:r>
      </w:ins>
      <w:ins w:id="340" w:author="Azan Karrar" w:date="2024-10-29T13:30:00Z" w16du:dateUtc="2024-10-29T12:30:00Z">
        <w:r w:rsidR="001060E5">
          <w:t>,</w:t>
        </w:r>
      </w:ins>
      <w:ins w:id="341" w:author="Azan Karrar" w:date="2024-10-29T13:29:00Z" w16du:dateUtc="2024-10-29T12:29:00Z">
        <w:r w:rsidR="001060E5">
          <w:t xml:space="preserve"> wie erwähnt</w:t>
        </w:r>
      </w:ins>
      <w:ins w:id="342" w:author="Azan Karrar" w:date="2024-10-29T13:30:00Z" w16du:dateUtc="2024-10-29T12:30:00Z">
        <w:r w:rsidR="001060E5">
          <w:t>,</w:t>
        </w:r>
      </w:ins>
      <w:ins w:id="343" w:author="Azan Karrar" w:date="2024-10-29T13:29:00Z" w16du:dateUtc="2024-10-29T12:29:00Z">
        <w:r w:rsidR="001060E5">
          <w:t xml:space="preserve"> schnell global verbreitet und</w:t>
        </w:r>
      </w:ins>
      <w:ins w:id="344" w:author="Azan Karrar" w:date="2024-10-29T13:30:00Z" w16du:dateUtc="2024-10-29T12:30:00Z">
        <w:r w:rsidR="001060E5">
          <w:t xml:space="preserve"> </w:t>
        </w:r>
      </w:ins>
      <w:ins w:id="345" w:author="Azan Karrar" w:date="2024-10-29T08:57:00Z" w16du:dateUtc="2024-10-29T07:57:00Z">
        <w:r>
          <w:t>dies kann zu einer raschen Eskalation führen.</w:t>
        </w:r>
      </w:ins>
    </w:p>
    <w:p w14:paraId="7C05F6EA" w14:textId="77777777" w:rsidR="000A4634" w:rsidRDefault="000A4634" w:rsidP="000A4634">
      <w:pPr>
        <w:rPr>
          <w:ins w:id="346" w:author="Azan Karrar" w:date="2024-10-29T08:57:00Z" w16du:dateUtc="2024-10-29T07:57:00Z"/>
        </w:rPr>
      </w:pPr>
    </w:p>
    <w:p w14:paraId="0BDE6C5E" w14:textId="5844B0B9" w:rsidR="000A4634" w:rsidRDefault="003F5673" w:rsidP="000A4634">
      <w:pPr>
        <w:rPr>
          <w:ins w:id="347" w:author="Azan Karrar" w:date="2024-10-29T08:57:00Z" w16du:dateUtc="2024-10-29T07:57:00Z"/>
        </w:rPr>
      </w:pPr>
      <w:ins w:id="348" w:author="Azan Karrar" w:date="2024-10-29T13:32:00Z" w16du:dateUtc="2024-10-29T12:32:00Z">
        <w:r w:rsidRPr="003F5673">
          <w:lastRenderedPageBreak/>
          <w:t>Ein auffälliges Kennzeichen der Cancel Culture</w:t>
        </w:r>
        <w:r w:rsidRPr="003F5673">
          <w:t xml:space="preserve"> </w:t>
        </w:r>
      </w:ins>
      <w:ins w:id="349" w:author="Azan Karrar" w:date="2024-10-29T08:57:00Z" w16du:dateUtc="2024-10-29T07:57:00Z">
        <w:r w:rsidR="000A4634">
          <w:t xml:space="preserve">ist die begrenzte Möglichkeit zur Rehabilitation. Gegner der Cancel Culture kritisieren die </w:t>
        </w:r>
      </w:ins>
      <w:ins w:id="350" w:author="Azan Karrar" w:date="2024-10-29T13:32:00Z" w16du:dateUtc="2024-10-29T12:32:00Z">
        <w:r w:rsidR="000D0CD9">
          <w:t>kleine</w:t>
        </w:r>
      </w:ins>
      <w:ins w:id="351" w:author="Azan Karrar" w:date="2024-10-29T08:57:00Z" w16du:dateUtc="2024-10-29T07:57:00Z">
        <w:r w:rsidR="000A4634">
          <w:t xml:space="preserve"> Berücksichtigung von Vergebungsmöglichkeiten sowie Lern</w:t>
        </w:r>
      </w:ins>
      <w:ins w:id="352" w:author="Azan Karrar" w:date="2024-10-29T13:32:00Z" w16du:dateUtc="2024-10-29T12:32:00Z">
        <w:r w:rsidR="000D0CD9">
          <w:t>-</w:t>
        </w:r>
      </w:ins>
      <w:ins w:id="353" w:author="Azan Karrar" w:date="2024-10-29T08:57:00Z" w16du:dateUtc="2024-10-29T07:57:00Z">
        <w:r w:rsidR="000A4634">
          <w:t xml:space="preserve"> und Veränderungsprozessen </w:t>
        </w:r>
      </w:ins>
      <w:ins w:id="354" w:author="Azan Karrar" w:date="2024-10-29T13:33:00Z" w16du:dateUtc="2024-10-29T12:33:00Z">
        <w:r w:rsidR="00AF4067" w:rsidRPr="00AF4067">
          <w:t>in diesem sozial bestraften Verhalten</w:t>
        </w:r>
      </w:ins>
      <w:ins w:id="355" w:author="Azan Karrar" w:date="2024-10-29T08:57:00Z" w16du:dateUtc="2024-10-29T07:57:00Z">
        <w:r w:rsidR="000A4634">
          <w:t xml:space="preserve">. Die Kritik erfolgt oft </w:t>
        </w:r>
      </w:ins>
      <w:ins w:id="356" w:author="Azan Karrar" w:date="2024-10-29T13:34:00Z" w16du:dateUtc="2024-10-29T12:34:00Z">
        <w:r w:rsidR="007A2008" w:rsidRPr="007A2008">
          <w:t>rasch und entschlossen</w:t>
        </w:r>
        <w:r w:rsidR="007A2008" w:rsidRPr="007A2008">
          <w:t xml:space="preserve"> </w:t>
        </w:r>
      </w:ins>
      <w:ins w:id="357" w:author="Azan Karrar" w:date="2024-10-29T08:57:00Z" w16du:dateUtc="2024-10-29T07:57:00Z">
        <w:r w:rsidR="000A4634">
          <w:t>ohne Raum für Erklärungen oder die Übernahme von Verantwortung</w:t>
        </w:r>
      </w:ins>
      <w:ins w:id="358" w:author="Azan Karrar" w:date="2024-10-29T09:39:00Z" w16du:dateUtc="2024-10-29T08:39:00Z">
        <w:r w:rsidR="00E450CE">
          <w:t xml:space="preserve"> der betroffenen Person</w:t>
        </w:r>
      </w:ins>
      <w:ins w:id="359" w:author="Azan Karrar" w:date="2024-10-29T08:57:00Z" w16du:dateUtc="2024-10-29T07:57:00Z">
        <w:r w:rsidR="000A4634">
          <w:t xml:space="preserve"> oder Institution. </w:t>
        </w:r>
      </w:ins>
      <w:ins w:id="360" w:author="Azan Karrar" w:date="2024-10-29T13:37:00Z" w16du:dateUtc="2024-10-29T12:37:00Z">
        <w:r w:rsidR="00E53899" w:rsidRPr="00E53899">
          <w:t>Der soziale Ausschluss ist häufig endgültig</w:t>
        </w:r>
        <w:r w:rsidR="00E53899" w:rsidRPr="00E53899">
          <w:t xml:space="preserve"> </w:t>
        </w:r>
      </w:ins>
      <w:ins w:id="361" w:author="Azan Karrar" w:date="2024-10-29T08:57:00Z" w16du:dateUtc="2024-10-29T07:57:00Z">
        <w:r w:rsidR="000A4634">
          <w:t xml:space="preserve">und wird als </w:t>
        </w:r>
      </w:ins>
      <w:ins w:id="362" w:author="Azan Karrar" w:date="2024-10-29T13:38:00Z" w16du:dateUtc="2024-10-29T12:38:00Z">
        <w:r w:rsidR="00BE1FAF" w:rsidRPr="00BE1FAF">
          <w:t>eine Art virtuelle Bloßstellung wahrgenommen</w:t>
        </w:r>
        <w:r w:rsidR="00BE1FAF">
          <w:t xml:space="preserve"> </w:t>
        </w:r>
      </w:ins>
      <w:ins w:id="363" w:author="Azan Karrar" w:date="2024-10-29T13:40:00Z" w16du:dateUtc="2024-10-29T12:40:00Z">
        <w:r w:rsidR="00740D46" w:rsidRPr="00740D46">
          <w:t>und ein Umstand, bei dem die deutliche Kritik kaum Raum für Verständigung oder Annäherung lässt</w:t>
        </w:r>
        <w:r w:rsidR="00740D46">
          <w:t>.</w:t>
        </w:r>
      </w:ins>
    </w:p>
    <w:p w14:paraId="6EF00147" w14:textId="77777777" w:rsidR="000A4634" w:rsidRDefault="000A4634" w:rsidP="000A4634">
      <w:pPr>
        <w:rPr>
          <w:ins w:id="364" w:author="Azan Karrar" w:date="2024-10-29T08:57:00Z" w16du:dateUtc="2024-10-29T07:57:00Z"/>
        </w:rPr>
      </w:pPr>
    </w:p>
    <w:p w14:paraId="086DE44D" w14:textId="0894AA7E" w:rsidR="000A4634" w:rsidRDefault="000A4634" w:rsidP="000A4634">
      <w:pPr>
        <w:rPr>
          <w:ins w:id="365" w:author="Azan Karrar" w:date="2024-10-29T08:57:00Z" w16du:dateUtc="2024-10-29T07:57:00Z"/>
        </w:rPr>
      </w:pPr>
      <w:ins w:id="366" w:author="Azan Karrar" w:date="2024-10-29T08:57:00Z" w16du:dateUtc="2024-10-29T07:57:00Z">
        <w:r>
          <w:t xml:space="preserve">Ein </w:t>
        </w:r>
      </w:ins>
      <w:ins w:id="367" w:author="Azan Karrar" w:date="2024-10-29T13:46:00Z" w16du:dateUtc="2024-10-29T12:46:00Z">
        <w:r w:rsidR="00DE672D">
          <w:t>wichtiger weiterer</w:t>
        </w:r>
      </w:ins>
      <w:ins w:id="368" w:author="Azan Karrar" w:date="2024-10-29T08:57:00Z" w16du:dateUtc="2024-10-29T07:57:00Z">
        <w:r>
          <w:t xml:space="preserve"> Aspekt betrifft die Frage der Angemessenheit im Verhalten von Personen im öffentlichen Raum oder auf </w:t>
        </w:r>
      </w:ins>
      <w:ins w:id="369" w:author="Azan Karrar" w:date="2024-10-29T13:47:00Z" w16du:dateUtc="2024-10-29T12:47:00Z">
        <w:r w:rsidR="00DE672D">
          <w:t>öffentlichen Plattformen</w:t>
        </w:r>
        <w:r w:rsidR="0059263C">
          <w:t xml:space="preserve"> in</w:t>
        </w:r>
      </w:ins>
      <w:ins w:id="370" w:author="Azan Karrar" w:date="2024-10-29T08:57:00Z" w16du:dateUtc="2024-10-29T07:57:00Z">
        <w:r>
          <w:t xml:space="preserve"> sinne </w:t>
        </w:r>
      </w:ins>
      <w:ins w:id="371" w:author="Azan Karrar" w:date="2024-10-29T13:48:00Z" w16du:dateUtc="2024-10-29T12:48:00Z">
        <w:r w:rsidR="0059263C">
          <w:t>von sozialen Medien</w:t>
        </w:r>
      </w:ins>
      <w:ins w:id="372" w:author="Azan Karrar" w:date="2024-10-29T08:57:00Z" w16du:dateUtc="2024-10-29T07:57:00Z">
        <w:r>
          <w:t xml:space="preserve"> wie zum Beispiel </w:t>
        </w:r>
      </w:ins>
      <w:ins w:id="373" w:author="Azan Karrar" w:date="2024-10-29T13:47:00Z" w16du:dateUtc="2024-10-29T12:47:00Z">
        <w:r w:rsidR="0059263C">
          <w:t>Instagram</w:t>
        </w:r>
      </w:ins>
      <w:ins w:id="374" w:author="Azan Karrar" w:date="2024-10-29T08:57:00Z" w16du:dateUtc="2024-10-29T07:57:00Z">
        <w:r>
          <w:t xml:space="preserve"> und Twitter. Während einige Situation </w:t>
        </w:r>
      </w:ins>
      <w:ins w:id="375" w:author="Azan Karrar" w:date="2024-10-29T09:37:00Z" w16du:dateUtc="2024-10-29T08:37:00Z">
        <w:r w:rsidR="00AC41FA">
          <w:t>bei schwerwiegenden diskriminierenden oder sexistischen Äusserungen</w:t>
        </w:r>
      </w:ins>
      <w:ins w:id="376" w:author="Azan Karrar" w:date="2024-10-29T08:57:00Z" w16du:dateUtc="2024-10-29T07:57:00Z">
        <w:r>
          <w:t xml:space="preserve"> enthalten, wird auch beobachtet, dass auch kleinere Vergehen oder Aussagen dazu führen können, dass eine Person “gecancelt” wird von der Öffentlichkeit</w:t>
        </w:r>
      </w:ins>
      <w:ins w:id="377" w:author="Azan Karrar" w:date="2024-10-29T13:48:00Z" w16du:dateUtc="2024-10-29T12:48:00Z">
        <w:r w:rsidR="0059263C">
          <w:t xml:space="preserve">. </w:t>
        </w:r>
      </w:ins>
      <w:ins w:id="378" w:author="Azan Karrar" w:date="2024-10-29T13:49:00Z" w16du:dateUtc="2024-10-29T12:49:00Z">
        <w:r w:rsidR="009C6AEF">
          <w:t>Dies</w:t>
        </w:r>
      </w:ins>
      <w:ins w:id="379" w:author="Azan Karrar" w:date="2024-10-29T08:57:00Z" w16du:dateUtc="2024-10-29T07:57:00Z">
        <w:r>
          <w:t xml:space="preserve"> kann zu einer falschen Darstellung und Übertreibung führen. Diese Situation wird besonders kompliziert und schwierig für jemandem</w:t>
        </w:r>
      </w:ins>
      <w:ins w:id="380" w:author="Azan Karrar" w:date="2024-10-29T13:50:00Z" w16du:dateUtc="2024-10-29T12:50:00Z">
        <w:r w:rsidR="009C6AEF">
          <w:t>,</w:t>
        </w:r>
      </w:ins>
      <w:ins w:id="381" w:author="Azan Karrar" w:date="2024-10-29T08:57:00Z" w16du:dateUtc="2024-10-29T07:57:00Z">
        <w:r>
          <w:t xml:space="preserve"> der keine Schäden verursacht hat</w:t>
        </w:r>
      </w:ins>
      <w:ins w:id="382" w:author="Azan Karrar" w:date="2024-10-29T13:50:00Z" w16du:dateUtc="2024-10-29T12:50:00Z">
        <w:r w:rsidR="00EB412B">
          <w:t>, trotzdem</w:t>
        </w:r>
      </w:ins>
      <w:ins w:id="383" w:author="Azan Karrar" w:date="2024-10-29T08:57:00Z" w16du:dateUtc="2024-10-29T07:57:00Z">
        <w:r>
          <w:t xml:space="preserve"> </w:t>
        </w:r>
      </w:ins>
      <w:ins w:id="384" w:author="Azan Karrar" w:date="2024-10-29T13:50:00Z" w16du:dateUtc="2024-10-29T12:50:00Z">
        <w:r w:rsidR="00EB412B">
          <w:t xml:space="preserve">wird die Person </w:t>
        </w:r>
      </w:ins>
      <w:ins w:id="385" w:author="Azan Karrar" w:date="2024-10-29T09:37:00Z" w16du:dateUtc="2024-10-29T08:37:00Z">
        <w:r w:rsidR="00AC41FA">
          <w:t>in sozialen Medien</w:t>
        </w:r>
      </w:ins>
      <w:ins w:id="386" w:author="Azan Karrar" w:date="2024-10-29T13:50:00Z" w16du:dateUtc="2024-10-29T12:50:00Z">
        <w:r w:rsidR="00EB412B">
          <w:t xml:space="preserve"> </w:t>
        </w:r>
      </w:ins>
      <w:ins w:id="387" w:author="Azan Karrar" w:date="2024-10-29T08:57:00Z" w16du:dateUtc="2024-10-29T07:57:00Z">
        <w:r>
          <w:t>zur Rechenschaft gezogen.</w:t>
        </w:r>
      </w:ins>
      <w:ins w:id="388" w:author="Azan Karrar" w:date="2024-10-29T13:50:00Z" w16du:dateUtc="2024-10-29T12:50:00Z">
        <w:r w:rsidR="00EB412B">
          <w:t xml:space="preserve"> </w:t>
        </w:r>
      </w:ins>
      <w:ins w:id="389" w:author="Azan Karrar" w:date="2024-10-29T13:51:00Z" w16du:dateUtc="2024-10-29T12:51:00Z">
        <w:r w:rsidR="00EB412B">
          <w:t xml:space="preserve">Es werden auch </w:t>
        </w:r>
      </w:ins>
      <w:ins w:id="390" w:author="Azan Karrar" w:date="2024-10-29T13:52:00Z" w16du:dateUtc="2024-10-29T12:52:00Z">
        <w:r w:rsidR="000A7EEF">
          <w:t>Kleinigkeiten</w:t>
        </w:r>
      </w:ins>
      <w:ins w:id="391" w:author="Azan Karrar" w:date="2024-10-29T13:51:00Z" w16du:dateUtc="2024-10-29T12:51:00Z">
        <w:r w:rsidR="00EB412B">
          <w:t xml:space="preserve"> von der Vergangenheit her</w:t>
        </w:r>
      </w:ins>
      <w:ins w:id="392" w:author="Azan Karrar" w:date="2024-10-29T13:52:00Z" w16du:dateUtc="2024-10-29T12:52:00Z">
        <w:r w:rsidR="000A7EEF">
          <w:t>a</w:t>
        </w:r>
      </w:ins>
      <w:ins w:id="393" w:author="Azan Karrar" w:date="2024-10-29T13:51:00Z" w16du:dateUtc="2024-10-29T12:51:00Z">
        <w:r w:rsidR="00EB412B">
          <w:t>usgeschaufelt</w:t>
        </w:r>
        <w:r w:rsidR="00A53516">
          <w:t xml:space="preserve">, die </w:t>
        </w:r>
      </w:ins>
      <w:ins w:id="394" w:author="Azan Karrar" w:date="2024-10-29T13:52:00Z" w16du:dateUtc="2024-10-29T12:52:00Z">
        <w:r w:rsidR="000A7EEF">
          <w:t>Gegensatz</w:t>
        </w:r>
      </w:ins>
      <w:ins w:id="395" w:author="Azan Karrar" w:date="2024-10-29T13:51:00Z" w16du:dateUtc="2024-10-29T12:51:00Z">
        <w:r w:rsidR="00A53516">
          <w:t xml:space="preserve"> zu schweren Fehlverhalten oder Aussagen nichts ist.</w:t>
        </w:r>
      </w:ins>
    </w:p>
    <w:p w14:paraId="7ADC19D6" w14:textId="77777777" w:rsidR="000A4634" w:rsidRDefault="000A4634" w:rsidP="000A4634">
      <w:pPr>
        <w:rPr>
          <w:ins w:id="396" w:author="Azan Karrar" w:date="2024-10-29T08:57:00Z" w16du:dateUtc="2024-10-29T07:57:00Z"/>
        </w:rPr>
      </w:pPr>
    </w:p>
    <w:p w14:paraId="6BCEDFB1" w14:textId="3629F341" w:rsidR="000A4634" w:rsidRDefault="00F80949" w:rsidP="000A4634">
      <w:pPr>
        <w:rPr>
          <w:ins w:id="397" w:author="Azan Karrar" w:date="2024-10-29T08:57:00Z" w16du:dateUtc="2024-10-29T07:57:00Z"/>
        </w:rPr>
      </w:pPr>
      <w:ins w:id="398" w:author="Azan Karrar" w:date="2024-10-29T10:57:00Z" w16du:dateUtc="2024-10-29T09:57:00Z">
        <w:r w:rsidRPr="00F80949">
          <w:t>Befürworter der Cancel Culture sehen sie als eine bedeutsame Form des gesellschaftlichen Protests an</w:t>
        </w:r>
      </w:ins>
      <w:ins w:id="399" w:author="Azan Karrar" w:date="2024-10-29T14:02:00Z" w16du:dateUtc="2024-10-29T13:02:00Z">
        <w:r w:rsidR="00B35AB1">
          <w:t>. S</w:t>
        </w:r>
      </w:ins>
      <w:ins w:id="400" w:author="Azan Karrar" w:date="2024-10-29T10:57:00Z" w16du:dateUtc="2024-10-29T09:57:00Z">
        <w:r w:rsidRPr="00F80949">
          <w:t>ie zielt darauf ab</w:t>
        </w:r>
      </w:ins>
      <w:ins w:id="401" w:author="Azan Karrar" w:date="2024-10-29T14:02:00Z" w16du:dateUtc="2024-10-29T13:02:00Z">
        <w:r w:rsidR="00B35AB1">
          <w:t>,</w:t>
        </w:r>
      </w:ins>
      <w:ins w:id="402" w:author="Azan Karrar" w:date="2024-10-29T10:57:00Z" w16du:dateUtc="2024-10-29T09:57:00Z">
        <w:r w:rsidRPr="00F80949">
          <w:t xml:space="preserve"> bestehende Machtstrukturen zu hinterfragen und das Bewusstsein für soziale Verantwortung zu schärf</w:t>
        </w:r>
      </w:ins>
      <w:ins w:id="403" w:author="Azan Karrar" w:date="2024-10-29T14:03:00Z" w16du:dateUtc="2024-10-29T13:03:00Z">
        <w:r w:rsidR="00550FFF">
          <w:t>en.</w:t>
        </w:r>
      </w:ins>
      <w:ins w:id="404" w:author="Azan Karrar" w:date="2024-10-29T10:57:00Z" w16du:dateUtc="2024-10-29T09:57:00Z">
        <w:r w:rsidRPr="00F80949">
          <w:t>​ ​In ihren Augen richtet sich der Fokus darauf</w:t>
        </w:r>
      </w:ins>
      <w:ins w:id="405" w:author="Azan Karrar" w:date="2024-10-29T14:03:00Z" w16du:dateUtc="2024-10-29T13:03:00Z">
        <w:r w:rsidR="00550FFF">
          <w:t>,</w:t>
        </w:r>
      </w:ins>
      <w:ins w:id="406" w:author="Azan Karrar" w:date="2024-10-29T10:57:00Z" w16du:dateUtc="2024-10-29T09:57:00Z">
        <w:r w:rsidRPr="00F80949">
          <w:t xml:space="preserve"> die Stimmen unterrepräsentierter Gruppen zu stärken und systematische Probleme</w:t>
        </w:r>
      </w:ins>
      <w:ins w:id="407" w:author="Azan Karrar" w:date="2024-10-29T14:03:00Z" w16du:dateUtc="2024-10-29T13:03:00Z">
        <w:r w:rsidR="00550FFF">
          <w:t>,</w:t>
        </w:r>
      </w:ins>
      <w:ins w:id="408" w:author="Azan Karrar" w:date="2024-10-29T10:57:00Z" w16du:dateUtc="2024-10-29T09:57:00Z">
        <w:r w:rsidRPr="00F80949">
          <w:t xml:space="preserve"> wie Missverständnisse</w:t>
        </w:r>
      </w:ins>
      <w:ins w:id="409" w:author="Azan Karrar" w:date="2024-10-29T14:03:00Z" w16du:dateUtc="2024-10-29T13:03:00Z">
        <w:r w:rsidR="00550FFF">
          <w:t>,</w:t>
        </w:r>
      </w:ins>
      <w:ins w:id="410" w:author="Azan Karrar" w:date="2024-10-29T10:57:00Z" w16du:dateUtc="2024-10-29T09:57:00Z">
        <w:r w:rsidRPr="00F80949">
          <w:t xml:space="preserve"> </w:t>
        </w:r>
      </w:ins>
      <w:ins w:id="411" w:author="Azan Karrar" w:date="2024-10-29T14:04:00Z" w16du:dateUtc="2024-10-29T13:04:00Z">
        <w:r w:rsidR="00FA2D82">
          <w:t xml:space="preserve">aufmerksam zu machen </w:t>
        </w:r>
      </w:ins>
      <w:ins w:id="412" w:author="Azan Karrar" w:date="2024-10-29T10:57:00Z" w16du:dateUtc="2024-10-29T09:57:00Z">
        <w:r w:rsidRPr="00F80949">
          <w:t>die häufig übersehen werden​</w:t>
        </w:r>
      </w:ins>
      <w:ins w:id="413" w:author="Azan Karrar" w:date="2024-10-29T14:04:00Z" w16du:dateUtc="2024-10-29T13:04:00Z">
        <w:r w:rsidR="00FA2D82">
          <w:t xml:space="preserve">. </w:t>
        </w:r>
      </w:ins>
      <w:ins w:id="414" w:author="Azan Karrar" w:date="2024-10-29T14:05:00Z" w16du:dateUtc="2024-10-29T13:05:00Z">
        <w:r w:rsidR="009811F2">
          <w:t>Die s</w:t>
        </w:r>
      </w:ins>
      <w:ins w:id="415" w:author="Azan Karrar" w:date="2024-10-29T14:05:00Z">
        <w:r w:rsidR="009811F2" w:rsidRPr="009811F2">
          <w:t>oziale Ausgrenzung erschwert es Einzelpersonen</w:t>
        </w:r>
        <w:r w:rsidR="009811F2" w:rsidRPr="009811F2">
          <w:t xml:space="preserve"> </w:t>
        </w:r>
      </w:ins>
      <w:ins w:id="416" w:author="Azan Karrar" w:date="2024-10-29T10:57:00Z" w16du:dateUtc="2024-10-29T09:57:00Z">
        <w:r w:rsidRPr="00F80949">
          <w:t xml:space="preserve">als auch </w:t>
        </w:r>
      </w:ins>
      <w:ins w:id="417" w:author="Azan Karrar" w:date="2024-10-29T14:05:00Z" w16du:dateUtc="2024-10-29T13:05:00Z">
        <w:r w:rsidR="009811F2">
          <w:t>Grup</w:t>
        </w:r>
        <w:r w:rsidR="00ED4F51">
          <w:t xml:space="preserve">pen oder </w:t>
        </w:r>
        <w:proofErr w:type="spellStart"/>
        <w:r w:rsidR="00ED4F51">
          <w:t>Unternhemen</w:t>
        </w:r>
        <w:proofErr w:type="spellEnd"/>
        <w:r w:rsidR="00ED4F51">
          <w:t xml:space="preserve"> </w:t>
        </w:r>
      </w:ins>
      <w:ins w:id="418" w:author="Azan Karrar" w:date="2024-10-29T10:57:00Z" w16du:dateUtc="2024-10-29T09:57:00Z">
        <w:r w:rsidRPr="00F80949">
          <w:t xml:space="preserve">öffentlichen Einfluss </w:t>
        </w:r>
      </w:ins>
      <w:ins w:id="419" w:author="Azan Karrar" w:date="2024-10-29T14:06:00Z" w16du:dateUtc="2024-10-29T13:06:00Z">
        <w:r w:rsidR="00ED4F51" w:rsidRPr="00F80949">
          <w:t>auszuüben,</w:t>
        </w:r>
      </w:ins>
      <w:ins w:id="420" w:author="Azan Karrar" w:date="2024-10-29T10:57:00Z" w16du:dateUtc="2024-10-29T09:57:00Z">
        <w:r w:rsidRPr="00F80949">
          <w:t xml:space="preserve"> wenn sie Ansichten vertreten oder Handlungen setzen</w:t>
        </w:r>
      </w:ins>
      <w:ins w:id="421" w:author="Azan Karrar" w:date="2024-10-29T14:06:00Z" w16du:dateUtc="2024-10-29T13:06:00Z">
        <w:r w:rsidR="00ED4F51">
          <w:t>,</w:t>
        </w:r>
      </w:ins>
      <w:ins w:id="422" w:author="Azan Karrar" w:date="2024-10-29T10:57:00Z" w16du:dateUtc="2024-10-29T09:57:00Z">
        <w:r w:rsidRPr="00F80949">
          <w:t xml:space="preserve"> die im Widerspruch zu gesellschaftlichen Werten stehen​</w:t>
        </w:r>
      </w:ins>
      <w:ins w:id="423" w:author="Azan Karrar" w:date="2024-10-29T14:06:00Z" w16du:dateUtc="2024-10-29T13:06:00Z">
        <w:r w:rsidR="001F5A8C">
          <w:t>.</w:t>
        </w:r>
      </w:ins>
      <w:ins w:id="424" w:author="Azan Karrar" w:date="2024-10-29T10:57:00Z" w16du:dateUtc="2024-10-29T09:57:00Z">
        <w:r w:rsidRPr="00F80949">
          <w:t xml:space="preserve"> </w:t>
        </w:r>
      </w:ins>
      <w:ins w:id="425" w:author="Azan Karrar" w:date="2024-10-29T14:07:00Z" w16du:dateUtc="2024-10-29T13:07:00Z">
        <w:r w:rsidR="00DE63C0">
          <w:t>Bei diesem</w:t>
        </w:r>
        <w:r w:rsidR="00DE63C0" w:rsidRPr="00DE63C0">
          <w:t xml:space="preserve"> Verfahren</w:t>
        </w:r>
        <w:r w:rsidR="00DE63C0" w:rsidRPr="00DE63C0">
          <w:t xml:space="preserve"> </w:t>
        </w:r>
      </w:ins>
      <w:ins w:id="426" w:author="Azan Karrar" w:date="2024-10-29T10:57:00Z" w16du:dateUtc="2024-10-29T09:57:00Z">
        <w:r w:rsidRPr="00F80949">
          <w:t xml:space="preserve">wird die Cancel Culture als Instrument zur gesellschaftlichen Korrektur betrachtet, das dazu dient, </w:t>
        </w:r>
      </w:ins>
      <w:ins w:id="427" w:author="Azan Karrar" w:date="2024-10-29T14:08:00Z" w16du:dateUtc="2024-10-29T13:08:00Z">
        <w:r w:rsidR="00171E62" w:rsidRPr="00171E62">
          <w:t>Verhaltensstandards aufrechtzuerhalten und problematisches Verhalten zu reduzieren</w:t>
        </w:r>
        <w:r w:rsidR="00171E62">
          <w:t>.</w:t>
        </w:r>
      </w:ins>
      <w:ins w:id="428" w:author="Azan Karrar" w:date="2024-10-29T14:10:00Z" w16du:dateUtc="2024-10-29T13:10:00Z">
        <w:r w:rsidR="00CE5882">
          <w:br/>
        </w:r>
      </w:ins>
    </w:p>
    <w:p w14:paraId="2F2A7977" w14:textId="52C887C5" w:rsidR="000C3E3C" w:rsidRDefault="000A4634" w:rsidP="000A4634">
      <w:pPr>
        <w:rPr>
          <w:ins w:id="429" w:author="Azan Karrar" w:date="2024-10-28T17:07:00Z" w16du:dateUtc="2024-10-28T16:07:00Z"/>
        </w:rPr>
      </w:pPr>
      <w:ins w:id="430" w:author="Azan Karrar" w:date="2024-10-29T08:57:00Z" w16du:dateUtc="2024-10-29T07:57:00Z">
        <w:r>
          <w:t>Insgesamt ist die “Cancel Culture” ein komplexes und kontrovers diskutiertes Phänomen</w:t>
        </w:r>
      </w:ins>
      <w:ins w:id="431" w:author="Azan Karrar" w:date="2024-10-29T14:11:00Z" w16du:dateUtc="2024-10-29T13:11:00Z">
        <w:r w:rsidR="00CE5882">
          <w:t>. S</w:t>
        </w:r>
      </w:ins>
      <w:ins w:id="432" w:author="Azan Karrar" w:date="2024-10-29T08:57:00Z" w16du:dateUtc="2024-10-29T07:57:00Z">
        <w:r>
          <w:t>ie wird sowohl als</w:t>
        </w:r>
      </w:ins>
      <w:ins w:id="433" w:author="Azan Karrar" w:date="2024-10-29T14:11:00Z" w16du:dateUtc="2024-10-29T13:11:00Z">
        <w:r w:rsidR="00CE5882">
          <w:t xml:space="preserve"> ein</w:t>
        </w:r>
      </w:ins>
      <w:ins w:id="434" w:author="Azan Karrar" w:date="2024-10-29T08:57:00Z" w16du:dateUtc="2024-10-29T07:57:00Z">
        <w:r>
          <w:t xml:space="preserve"> wichtiges Instrument zur Förderung sozialer Gerechtigkeit betrachtet als auch </w:t>
        </w:r>
      </w:ins>
      <w:ins w:id="435" w:author="Azan Karrar" w:date="2024-10-29T14:12:00Z" w16du:dateUtc="2024-10-29T13:12:00Z">
        <w:r w:rsidR="006E5DFC">
          <w:t>eine potenzielle, destruktive Kraft</w:t>
        </w:r>
      </w:ins>
      <w:ins w:id="436" w:author="Azan Karrar" w:date="2024-10-29T08:57:00Z" w16du:dateUtc="2024-10-29T07:57:00Z">
        <w:r>
          <w:t xml:space="preserve"> im öffentlichen Diskurs wahrgenommen. Der schmale Grat zwischen legitimierter öffentlicher Kritik und einer “</w:t>
        </w:r>
      </w:ins>
      <w:ins w:id="437" w:author="Azan Karrar" w:date="2024-10-29T14:11:00Z" w16du:dateUtc="2024-10-29T13:11:00Z">
        <w:r w:rsidR="006E5DFC">
          <w:t>Abbruchs</w:t>
        </w:r>
      </w:ins>
      <w:ins w:id="438" w:author="Azan Karrar" w:date="2024-10-29T14:12:00Z" w16du:dateUtc="2024-10-29T13:12:00Z">
        <w:r w:rsidR="006E5DFC">
          <w:t xml:space="preserve"> Kultur</w:t>
        </w:r>
      </w:ins>
      <w:ins w:id="439" w:author="Azan Karrar" w:date="2024-10-29T08:57:00Z" w16du:dateUtc="2024-10-29T07:57:00Z">
        <w:r>
          <w:t xml:space="preserve">” ist deutlich erkennbar und die Auswirkungen der “Cancel Culture” auf </w:t>
        </w:r>
      </w:ins>
      <w:ins w:id="440" w:author="Azan Karrar" w:date="2024-10-29T09:37:00Z" w16du:dateUtc="2024-10-29T08:37:00Z">
        <w:r w:rsidR="00AC41FA">
          <w:t>Einzelpersonen</w:t>
        </w:r>
      </w:ins>
      <w:ins w:id="441" w:author="Azan Karrar" w:date="2024-10-29T08:57:00Z" w16du:dateUtc="2024-10-29T07:57:00Z">
        <w:r>
          <w:t xml:space="preserve"> und </w:t>
        </w:r>
      </w:ins>
      <w:ins w:id="442" w:author="Azan Karrar" w:date="2024-10-29T09:37:00Z" w16du:dateUtc="2024-10-29T08:37:00Z">
        <w:r w:rsidR="00AC41FA">
          <w:t>Institutionen</w:t>
        </w:r>
      </w:ins>
      <w:ins w:id="443" w:author="Azan Karrar" w:date="2024-10-29T14:12:00Z" w16du:dateUtc="2024-10-29T13:12:00Z">
        <w:r w:rsidR="006E5DFC">
          <w:t>,</w:t>
        </w:r>
      </w:ins>
      <w:ins w:id="444" w:author="Azan Karrar" w:date="2024-10-29T08:57:00Z" w16du:dateUtc="2024-10-29T07:57:00Z">
        <w:r>
          <w:t xml:space="preserve"> </w:t>
        </w:r>
      </w:ins>
      <w:ins w:id="445" w:author="Azan Karrar" w:date="2024-10-29T14:13:00Z" w16du:dateUtc="2024-10-29T13:13:00Z">
        <w:r w:rsidR="00060D0E" w:rsidRPr="00060D0E">
          <w:t>sowie auf die Gesellschaft insgesamt sind tiefgreifend und vielfältig</w:t>
        </w:r>
        <w:r w:rsidR="00060D0E">
          <w:t>.</w:t>
        </w:r>
      </w:ins>
    </w:p>
    <w:p w14:paraId="2D309FF9" w14:textId="77777777" w:rsidR="000C3E3C" w:rsidRDefault="000C3E3C" w:rsidP="000C3E3C">
      <w:pPr>
        <w:rPr>
          <w:ins w:id="446" w:author="Azan Karrar" w:date="2024-10-28T17:07:00Z" w16du:dateUtc="2024-10-28T16:07:00Z"/>
        </w:rPr>
      </w:pPr>
    </w:p>
    <w:p w14:paraId="256D5F90" w14:textId="77777777" w:rsidR="000C3E3C" w:rsidRDefault="000C3E3C" w:rsidP="000C3E3C">
      <w:pPr>
        <w:rPr>
          <w:ins w:id="447" w:author="Azan Karrar" w:date="2024-10-28T17:07:00Z" w16du:dateUtc="2024-10-28T16:07:00Z"/>
        </w:rPr>
      </w:pPr>
    </w:p>
    <w:p w14:paraId="6D7FEF83" w14:textId="59DD73D4" w:rsidR="000C3E3C" w:rsidRPr="000C3E3C" w:rsidRDefault="000C3E3C">
      <w:pPr>
        <w:pStyle w:val="berschrift2"/>
        <w:rPr>
          <w:ins w:id="448" w:author="Azan Karrar" w:date="2024-10-28T17:07:00Z" w16du:dateUtc="2024-10-28T16:07:00Z"/>
        </w:rPr>
        <w:pPrChange w:id="449" w:author="Azan Karrar" w:date="2024-10-28T17:08:00Z" w16du:dateUtc="2024-10-28T16:08:00Z">
          <w:pPr/>
        </w:pPrChange>
      </w:pPr>
      <w:ins w:id="450" w:author="Azan Karrar" w:date="2024-10-28T17:08:00Z" w16du:dateUtc="2024-10-28T16:08:00Z">
        <w:r>
          <w:lastRenderedPageBreak/>
          <w:t>4 F</w:t>
        </w:r>
      </w:ins>
      <w:ins w:id="451" w:author="Azan Karrar" w:date="2024-10-29T09:03:00Z" w16du:dateUtc="2024-10-29T08:03:00Z">
        <w:r w:rsidR="00EA33E8">
          <w:t>allbeispiele von</w:t>
        </w:r>
      </w:ins>
      <w:ins w:id="452" w:author="Azan Karrar" w:date="2024-10-28T17:08:00Z" w16du:dateUtc="2024-10-28T16:08:00Z">
        <w:r>
          <w:t xml:space="preserve"> Cancle Culture</w:t>
        </w:r>
      </w:ins>
      <w:ins w:id="453" w:author="Azan Karrar" w:date="2024-10-29T09:04:00Z" w16du:dateUtc="2024-10-29T08:04:00Z">
        <w:r w:rsidR="00832582">
          <w:br/>
        </w:r>
      </w:ins>
    </w:p>
    <w:p w14:paraId="791767E6" w14:textId="1BA99FC4" w:rsidR="00701E55" w:rsidRPr="00701E55" w:rsidRDefault="00701E55" w:rsidP="00701E55">
      <w:pPr>
        <w:pStyle w:val="berschrift4"/>
        <w:rPr>
          <w:ins w:id="454" w:author="Azan Karrar" w:date="2024-10-29T09:18:00Z" w16du:dateUtc="2024-10-29T08:18:00Z"/>
        </w:rPr>
        <w:pPrChange w:id="455" w:author="Azan Karrar" w:date="2024-10-29T09:19:00Z" w16du:dateUtc="2024-10-29T08:19:00Z">
          <w:pPr>
            <w:pStyle w:val="berschrift2"/>
          </w:pPr>
        </w:pPrChange>
      </w:pPr>
      <w:ins w:id="456" w:author="Azan Karrar" w:date="2024-10-29T09:18:00Z" w16du:dateUtc="2024-10-29T08:18:00Z">
        <w:r w:rsidRPr="00701E55">
          <w:t>James Gunn verlor seine Regieposition bei Disney</w:t>
        </w:r>
      </w:ins>
    </w:p>
    <w:p w14:paraId="27E44284" w14:textId="3D6BBE12" w:rsidR="00701E55" w:rsidRDefault="00701E55" w:rsidP="00701E55">
      <w:pPr>
        <w:rPr>
          <w:ins w:id="457" w:author="Azan Karrar" w:date="2024-10-29T09:18:00Z" w16du:dateUtc="2024-10-29T08:18:00Z"/>
        </w:rPr>
      </w:pPr>
      <w:ins w:id="458" w:author="Azan Karrar" w:date="2024-10-29T09:18:00Z" w16du:dateUtc="2024-10-29T08:18:00Z">
        <w:r w:rsidRPr="00701E55">
          <w:t xml:space="preserve">James Gunn war ein </w:t>
        </w:r>
      </w:ins>
      <w:ins w:id="459" w:author="Azan Karrar" w:date="2024-10-29T14:13:00Z" w16du:dateUtc="2024-10-29T13:13:00Z">
        <w:r w:rsidR="00E22C70">
          <w:t>berühmter</w:t>
        </w:r>
      </w:ins>
      <w:ins w:id="460" w:author="Azan Karrar" w:date="2024-10-29T09:18:00Z" w16du:dateUtc="2024-10-29T08:18:00Z">
        <w:r w:rsidRPr="00701E55">
          <w:t xml:space="preserve"> Regisseur der “Guardians of the Galaxy"</w:t>
        </w:r>
      </w:ins>
      <w:ins w:id="461" w:author="Azan Karrar" w:date="2024-10-29T14:13:00Z" w16du:dateUtc="2024-10-29T13:13:00Z">
        <w:r w:rsidR="00E22C70">
          <w:t xml:space="preserve"> </w:t>
        </w:r>
      </w:ins>
      <w:ins w:id="462" w:author="Azan Karrar" w:date="2024-10-29T09:18:00Z" w16du:dateUtc="2024-10-29T08:18:00Z">
        <w:r w:rsidRPr="00701E55">
          <w:t>Filme und geriet 2018 unerwartet ins Kreuzfeuer der Kritik wegen einiger seiner alten Tweets aus den frühen 2000er</w:t>
        </w:r>
      </w:ins>
      <w:ins w:id="463" w:author="Azan Karrar" w:date="2024-10-29T14:13:00Z" w16du:dateUtc="2024-10-29T13:13:00Z">
        <w:r w:rsidR="00E22C70">
          <w:t xml:space="preserve"> </w:t>
        </w:r>
      </w:ins>
      <w:ins w:id="464" w:author="Azan Karrar" w:date="2024-10-29T09:18:00Z" w16du:dateUtc="2024-10-29T08:18:00Z">
        <w:r w:rsidRPr="00701E55">
          <w:t>Jahren. Diese enthielten geschmacklose Witze über sensible Themen wie Pädophilie und Vergewaltigung. Trotz Gunters früher</w:t>
        </w:r>
      </w:ins>
      <w:ins w:id="465" w:author="Azan Karrar" w:date="2024-10-29T14:14:00Z" w16du:dateUtc="2024-10-29T13:14:00Z">
        <w:r w:rsidR="00E22C70">
          <w:t>e</w:t>
        </w:r>
      </w:ins>
      <w:ins w:id="466" w:author="Azan Karrar" w:date="2024-10-29T09:18:00Z" w16du:dateUtc="2024-10-29T08:18:00Z">
        <w:r w:rsidRPr="00701E55">
          <w:t xml:space="preserve"> Entschuldigungen für die Tweets und seiner </w:t>
        </w:r>
      </w:ins>
      <w:ins w:id="467" w:author="Azan Karrar" w:date="2024-10-29T14:14:00Z" w16du:dateUtc="2024-10-29T13:14:00Z">
        <w:r w:rsidR="00E22C70">
          <w:t>Aussage</w:t>
        </w:r>
      </w:ins>
      <w:ins w:id="468" w:author="Azan Karrar" w:date="2024-10-29T09:18:00Z" w16du:dateUtc="2024-10-29T08:18:00Z">
        <w:r w:rsidRPr="00701E55">
          <w:t xml:space="preserve"> persönlicher Veränderungen im Laufe der Zeit sah sich Disney aufgrund des öffentlichen Drucks gezwungen, ihn aus dem “Guardians of the Galaxy” Projekt zu entfernen. Fans und Kollegen waren überrascht und stand</w:t>
        </w:r>
      </w:ins>
      <w:ins w:id="469" w:author="Azan Karrar" w:date="2024-10-29T14:15:00Z" w16du:dateUtc="2024-10-29T13:15:00Z">
        <w:r w:rsidR="00E22C70">
          <w:t xml:space="preserve">en </w:t>
        </w:r>
      </w:ins>
      <w:ins w:id="470" w:author="Azan Karrar" w:date="2024-10-29T09:18:00Z" w16du:dateUtc="2024-10-29T08:18:00Z">
        <w:r w:rsidRPr="00701E55">
          <w:t>ihm mit gro</w:t>
        </w:r>
      </w:ins>
      <w:ins w:id="471" w:author="Azan Karrar" w:date="2024-10-29T13:20:00Z" w16du:dateUtc="2024-10-29T12:20:00Z">
        <w:r w:rsidR="00136387">
          <w:t>ss</w:t>
        </w:r>
      </w:ins>
      <w:ins w:id="472" w:author="Azan Karrar" w:date="2024-10-29T09:18:00Z" w16du:dateUtc="2024-10-29T08:18:00Z">
        <w:r w:rsidRPr="00701E55">
          <w:t>er Unterstützung zur Seite</w:t>
        </w:r>
      </w:ins>
      <w:ins w:id="473" w:author="Azan Karrar" w:date="2024-10-29T14:15:00Z" w16du:dateUtc="2024-10-29T13:15:00Z">
        <w:r w:rsidR="006C1003">
          <w:t>. S</w:t>
        </w:r>
      </w:ins>
      <w:ins w:id="474" w:author="Azan Karrar" w:date="2024-10-29T09:18:00Z" w16du:dateUtc="2024-10-29T08:18:00Z">
        <w:r w:rsidRPr="00701E55">
          <w:t>chlie</w:t>
        </w:r>
      </w:ins>
      <w:ins w:id="475" w:author="Azan Karrar" w:date="2024-10-29T13:20:00Z" w16du:dateUtc="2024-10-29T12:20:00Z">
        <w:r w:rsidR="00136387">
          <w:t>ss</w:t>
        </w:r>
      </w:ins>
      <w:ins w:id="476" w:author="Azan Karrar" w:date="2024-10-29T09:18:00Z" w16du:dateUtc="2024-10-29T08:18:00Z">
        <w:r w:rsidRPr="00701E55">
          <w:t>lich führte dies dazu</w:t>
        </w:r>
      </w:ins>
      <w:ins w:id="477" w:author="Azan Karrar" w:date="2024-10-29T14:15:00Z" w16du:dateUtc="2024-10-29T13:15:00Z">
        <w:r w:rsidR="006C1003">
          <w:t>,</w:t>
        </w:r>
      </w:ins>
      <w:ins w:id="478" w:author="Azan Karrar" w:date="2024-10-29T09:18:00Z" w16du:dateUtc="2024-10-29T08:18:00Z">
        <w:r w:rsidRPr="00701E55">
          <w:t>​​​ das</w:t>
        </w:r>
      </w:ins>
      <w:ins w:id="479" w:author="Azan Karrar" w:date="2024-10-29T14:15:00Z" w16du:dateUtc="2024-10-29T13:15:00Z">
        <w:r w:rsidR="006C1003">
          <w:t>s</w:t>
        </w:r>
      </w:ins>
      <w:ins w:id="480" w:author="Azan Karrar" w:date="2024-10-29T09:18:00Z" w16du:dateUtc="2024-10-29T08:18:00Z">
        <w:r w:rsidRPr="00701E55">
          <w:t xml:space="preserve"> Disney Gunn</w:t>
        </w:r>
      </w:ins>
      <w:ins w:id="481" w:author="Azan Karrar" w:date="2024-10-29T14:16:00Z" w16du:dateUtc="2024-10-29T13:16:00Z">
        <w:r w:rsidR="006C1003">
          <w:t>,</w:t>
        </w:r>
      </w:ins>
      <w:ins w:id="482" w:author="Azan Karrar" w:date="2024-10-29T09:18:00Z" w16du:dateUtc="2024-10-29T08:18:00Z">
        <w:r w:rsidRPr="00701E55">
          <w:t xml:space="preserve"> nach einer ausführlichen öffentlichen Debatte</w:t>
        </w:r>
      </w:ins>
      <w:ins w:id="483" w:author="Azan Karrar" w:date="2024-10-29T14:16:00Z" w16du:dateUtc="2024-10-29T13:16:00Z">
        <w:r w:rsidR="006C1003">
          <w:t>,</w:t>
        </w:r>
      </w:ins>
      <w:ins w:id="484" w:author="Azan Karrar" w:date="2024-10-29T09:18:00Z" w16du:dateUtc="2024-10-29T08:18:00Z">
        <w:r w:rsidRPr="00701E55">
          <w:t xml:space="preserve"> ein Jahr später wieder </w:t>
        </w:r>
      </w:ins>
      <w:ins w:id="485" w:author="Azan Karrar" w:date="2024-10-29T14:16:00Z" w16du:dateUtc="2024-10-29T13:16:00Z">
        <w:r w:rsidR="001817F7">
          <w:t>willkommen</w:t>
        </w:r>
      </w:ins>
      <w:ins w:id="486" w:author="Azan Karrar" w:date="2024-10-29T14:15:00Z" w16du:dateUtc="2024-10-29T13:15:00Z">
        <w:r w:rsidR="006C1003">
          <w:t xml:space="preserve"> </w:t>
        </w:r>
      </w:ins>
      <w:ins w:id="487" w:author="Azan Karrar" w:date="2024-10-29T14:16:00Z" w16du:dateUtc="2024-10-29T13:16:00Z">
        <w:r w:rsidR="001817F7">
          <w:t>geheissen hat</w:t>
        </w:r>
      </w:ins>
      <w:ins w:id="488" w:author="Azan Karrar" w:date="2024-10-29T09:18:00Z" w16du:dateUtc="2024-10-29T08:18:00Z">
        <w:r w:rsidRPr="00701E55">
          <w:t>. Dieser Vorfall verdeutlicht die Art und Weise</w:t>
        </w:r>
      </w:ins>
      <w:ins w:id="489" w:author="Azan Karrar" w:date="2024-10-29T14:16:00Z" w16du:dateUtc="2024-10-29T13:16:00Z">
        <w:r w:rsidR="001817F7">
          <w:t>,</w:t>
        </w:r>
      </w:ins>
      <w:ins w:id="490" w:author="Azan Karrar" w:date="2024-10-29T09:18:00Z" w16du:dateUtc="2024-10-29T08:18:00Z">
        <w:r w:rsidRPr="00701E55">
          <w:t xml:space="preserve"> wie Cancel Culture oft vergangene Fehler </w:t>
        </w:r>
      </w:ins>
      <w:ins w:id="491" w:author="Azan Karrar" w:date="2024-10-29T14:16:00Z" w16du:dateUtc="2024-10-29T13:16:00Z">
        <w:r w:rsidR="001817F7">
          <w:t>findet</w:t>
        </w:r>
      </w:ins>
      <w:ins w:id="492" w:author="Azan Karrar" w:date="2024-10-29T09:18:00Z" w16du:dateUtc="2024-10-29T08:18:00Z">
        <w:r w:rsidRPr="00701E55">
          <w:t xml:space="preserve"> und zeigt auch</w:t>
        </w:r>
      </w:ins>
      <w:ins w:id="493" w:author="Azan Karrar" w:date="2024-10-29T14:16:00Z" w16du:dateUtc="2024-10-29T13:16:00Z">
        <w:r w:rsidR="00BD2403">
          <w:t>,</w:t>
        </w:r>
      </w:ins>
      <w:ins w:id="494" w:author="Azan Karrar" w:date="2024-10-29T09:18:00Z" w16du:dateUtc="2024-10-29T08:18:00Z">
        <w:r w:rsidRPr="00701E55">
          <w:t xml:space="preserve"> wie öffentliche Unterstützung </w:t>
        </w:r>
      </w:ins>
      <w:ins w:id="495" w:author="Azan Karrar" w:date="2024-10-29T14:17:00Z" w16du:dateUtc="2024-10-29T13:17:00Z">
        <w:r w:rsidR="00D04204">
          <w:t>manchmal die Konsequenzen reduzieren kann</w:t>
        </w:r>
      </w:ins>
      <w:ins w:id="496" w:author="Azan Karrar" w:date="2024-10-29T09:18:00Z" w16du:dateUtc="2024-10-29T08:18:00Z">
        <w:r w:rsidRPr="00701E55">
          <w:t xml:space="preserve">. </w:t>
        </w:r>
      </w:ins>
      <w:ins w:id="497" w:author="Azan Karrar" w:date="2024-10-29T09:19:00Z" w16du:dateUtc="2024-10-29T08:19:00Z">
        <w:r w:rsidR="008E61A6">
          <w:br/>
        </w:r>
      </w:ins>
    </w:p>
    <w:p w14:paraId="7F1C4E95" w14:textId="1D037F43" w:rsidR="001C32B0" w:rsidRPr="001C32B0" w:rsidRDefault="008E61A6" w:rsidP="001C32B0">
      <w:pPr>
        <w:pStyle w:val="berschrift4"/>
        <w:rPr>
          <w:ins w:id="498" w:author="Azan Karrar" w:date="2024-10-29T10:59:00Z" w16du:dateUtc="2024-10-29T09:59:00Z"/>
          <w:rPrChange w:id="499" w:author="Azan Karrar" w:date="2024-10-29T10:59:00Z" w16du:dateUtc="2024-10-29T09:59:00Z">
            <w:rPr>
              <w:ins w:id="500" w:author="Azan Karrar" w:date="2024-10-29T10:59:00Z" w16du:dateUtc="2024-10-29T09:59:00Z"/>
              <w:rFonts w:eastAsiaTheme="minorHAnsi" w:cstheme="minorBidi"/>
              <w:i w:val="0"/>
              <w:iCs w:val="0"/>
              <w:color w:val="auto"/>
            </w:rPr>
          </w:rPrChange>
        </w:rPr>
      </w:pPr>
      <w:ins w:id="501" w:author="Azan Karrar" w:date="2024-10-29T09:19:00Z">
        <w:r w:rsidRPr="008E61A6">
          <w:t>Lindsay Ellis und die Kontroverse um kulturelle Darstellung</w:t>
        </w:r>
      </w:ins>
    </w:p>
    <w:p w14:paraId="6B57AA41" w14:textId="777D2D8B" w:rsidR="001C32B0" w:rsidRDefault="001C32B0" w:rsidP="001C32B0">
      <w:pPr>
        <w:rPr>
          <w:ins w:id="502" w:author="Azan Karrar" w:date="2024-10-29T10:59:00Z" w16du:dateUtc="2024-10-29T09:59:00Z"/>
          <w:i/>
          <w:iCs/>
        </w:rPr>
        <w:pPrChange w:id="503" w:author="Azan Karrar" w:date="2024-10-29T11:00:00Z" w16du:dateUtc="2024-10-29T10:00:00Z">
          <w:pPr>
            <w:pStyle w:val="berschrift4"/>
          </w:pPr>
        </w:pPrChange>
      </w:pPr>
      <w:ins w:id="504" w:author="Azan Karrar" w:date="2024-10-29T10:59:00Z" w16du:dateUtc="2024-10-29T09:59:00Z">
        <w:r w:rsidRPr="001C32B0">
          <w:t xml:space="preserve">Im Jahr 2021 wurde Lindsay Ellis </w:t>
        </w:r>
      </w:ins>
      <w:ins w:id="505" w:author="Azan Karrar" w:date="2024-10-29T14:17:00Z" w16du:dateUtc="2024-10-29T13:17:00Z">
        <w:r w:rsidR="00D04204" w:rsidRPr="001C32B0">
          <w:t>nach einem umstrittenen Tweet</w:t>
        </w:r>
      </w:ins>
      <w:ins w:id="506" w:author="Azan Karrar" w:date="2024-10-29T10:59:00Z" w16du:dateUtc="2024-10-29T09:59:00Z">
        <w:r w:rsidRPr="001C32B0">
          <w:t xml:space="preserve"> über den Disney-Film “Raya und der letzte Drache “ </w:t>
        </w:r>
      </w:ins>
      <w:ins w:id="507" w:author="Azan Karrar" w:date="2024-10-29T14:18:00Z" w16du:dateUtc="2024-10-29T13:18:00Z">
        <w:r w:rsidR="00434267">
          <w:t>von den sozialen Medien</w:t>
        </w:r>
      </w:ins>
      <w:ins w:id="508" w:author="Azan Karrar" w:date="2024-10-29T14:19:00Z" w16du:dateUtc="2024-10-29T13:19:00Z">
        <w:r w:rsidR="004B7F0B">
          <w:t xml:space="preserve"> ins Rampenlicht gestellt</w:t>
        </w:r>
      </w:ins>
      <w:ins w:id="509" w:author="Azan Karrar" w:date="2024-10-29T10:59:00Z" w16du:dateUtc="2024-10-29T09:59:00Z">
        <w:r w:rsidRPr="001C32B0">
          <w:t xml:space="preserve">, wo sie Parallel zum populären Animationsfilm “Avatar - Der Herr der Elemente” die Handlung als zu vorhergesagt kritisierte. </w:t>
        </w:r>
      </w:ins>
      <w:ins w:id="510" w:author="Azan Karrar" w:date="2024-10-29T14:22:00Z" w16du:dateUtc="2024-10-29T13:22:00Z">
        <w:r w:rsidR="00DA109B" w:rsidRPr="00DA109B">
          <w:t xml:space="preserve">Daraufhin wurde ihr </w:t>
        </w:r>
      </w:ins>
      <w:ins w:id="511" w:author="Azan Karrar" w:date="2024-10-29T14:27:00Z" w16du:dateUtc="2024-10-29T13:27:00Z">
        <w:r w:rsidR="00F529A5" w:rsidRPr="00DA109B">
          <w:t>von mancher kulturellen Ahnungslosigkeit</w:t>
        </w:r>
      </w:ins>
      <w:ins w:id="512" w:author="Azan Karrar" w:date="2024-10-29T14:22:00Z" w16du:dateUtc="2024-10-29T13:22:00Z">
        <w:r w:rsidR="00DA109B" w:rsidRPr="00DA109B">
          <w:t xml:space="preserve"> vorgeworfen, sowie </w:t>
        </w:r>
      </w:ins>
      <w:ins w:id="513" w:author="Azan Karrar" w:date="2024-10-29T14:23:00Z" w16du:dateUtc="2024-10-29T13:23:00Z">
        <w:r w:rsidR="00ED2174" w:rsidRPr="00ED2174">
          <w:t>mangelnden Respekt gegenüber der asiatischen Kultur</w:t>
        </w:r>
      </w:ins>
      <w:ins w:id="514" w:author="Azan Karrar" w:date="2024-10-29T14:22:00Z" w16du:dateUtc="2024-10-29T13:22:00Z">
        <w:r w:rsidR="00DA109B" w:rsidRPr="00DA109B">
          <w:t>.</w:t>
        </w:r>
      </w:ins>
      <w:ins w:id="515" w:author="Azan Karrar" w:date="2024-10-29T10:59:00Z" w16du:dateUtc="2024-10-29T09:59:00Z">
        <w:r w:rsidRPr="001C32B0">
          <w:t xml:space="preserve">  </w:t>
        </w:r>
      </w:ins>
    </w:p>
    <w:p w14:paraId="5CA292AB" w14:textId="31B7983A" w:rsidR="00701E55" w:rsidRDefault="000626C0" w:rsidP="001C32B0">
      <w:pPr>
        <w:pStyle w:val="berschrift4"/>
        <w:rPr>
          <w:ins w:id="516" w:author="Azan Karrar" w:date="2024-10-29T09:18:00Z" w16du:dateUtc="2024-10-29T08:18:00Z"/>
        </w:rPr>
        <w:pPrChange w:id="517" w:author="Azan Karrar" w:date="2024-10-29T09:20:00Z" w16du:dateUtc="2024-10-29T08:20:00Z">
          <w:pPr/>
        </w:pPrChange>
      </w:pPr>
      <w:ins w:id="518" w:author="Azan Karrar" w:date="2024-10-29T09:20:00Z" w16du:dateUtc="2024-10-29T08:20:00Z">
        <w:r>
          <w:br/>
        </w:r>
      </w:ins>
      <w:ins w:id="519" w:author="Azan Karrar" w:date="2024-10-29T09:20:00Z">
        <w:r w:rsidRPr="000626C0">
          <w:t>Chrissy Teigen und die Kritik an alten Cyberbullying-Vorwürfen</w:t>
        </w:r>
      </w:ins>
    </w:p>
    <w:p w14:paraId="28213C5C" w14:textId="0839AF6F" w:rsidR="00701E55" w:rsidRDefault="00701E55" w:rsidP="00701E55">
      <w:pPr>
        <w:rPr>
          <w:ins w:id="520" w:author="Azan Karrar" w:date="2024-10-29T09:18:00Z" w16du:dateUtc="2024-10-29T08:18:00Z"/>
        </w:rPr>
      </w:pPr>
      <w:ins w:id="521" w:author="Azan Karrar" w:date="2024-10-29T09:18:00Z" w16du:dateUtc="2024-10-29T08:18:00Z">
        <w:r w:rsidRPr="00701E55">
          <w:t>Chrissy Teigen wurde im Jahr 2021 von ihren Fans und der Öffentlichkeit kritisiert</w:t>
        </w:r>
      </w:ins>
      <w:ins w:id="522" w:author="Azan Karrar" w:date="2024-10-29T14:23:00Z" w16du:dateUtc="2024-10-29T13:23:00Z">
        <w:r w:rsidR="00ED2174">
          <w:t>,</w:t>
        </w:r>
      </w:ins>
      <w:ins w:id="523" w:author="Azan Karrar" w:date="2024-10-29T09:18:00Z" w16du:dateUtc="2024-10-29T08:18:00Z">
        <w:r w:rsidRPr="00701E55">
          <w:t xml:space="preserve"> als alte private Nachrichtenzeilen und Tweets von ihr wieder auftauchten</w:t>
        </w:r>
      </w:ins>
      <w:ins w:id="524" w:author="Azan Karrar" w:date="2024-10-29T14:23:00Z" w16du:dateUtc="2024-10-29T13:23:00Z">
        <w:r w:rsidR="00537415">
          <w:t>,</w:t>
        </w:r>
      </w:ins>
      <w:ins w:id="525" w:author="Azan Karrar" w:date="2024-10-29T09:18:00Z" w16du:dateUtc="2024-10-29T08:18:00Z">
        <w:r w:rsidRPr="00701E55">
          <w:t xml:space="preserve"> in denen sie abwertende Kommentare über andere Berühmtheiten machte</w:t>
        </w:r>
      </w:ins>
      <w:ins w:id="526" w:author="Azan Karrar" w:date="2024-10-29T14:24:00Z" w16du:dateUtc="2024-10-29T13:24:00Z">
        <w:r w:rsidR="00537415">
          <w:t>. I</w:t>
        </w:r>
      </w:ins>
      <w:ins w:id="527" w:author="Azan Karrar" w:date="2024-10-29T09:18:00Z" w16du:dateUtc="2024-10-29T08:18:00Z">
        <w:r w:rsidRPr="00701E55">
          <w:t>nsbesondere gegenüber Reality-Star Courtney Stodden</w:t>
        </w:r>
      </w:ins>
      <w:ins w:id="528" w:author="Azan Karrar" w:date="2024-10-29T14:24:00Z" w16du:dateUtc="2024-10-29T13:24:00Z">
        <w:r w:rsidR="00537415">
          <w:t>,</w:t>
        </w:r>
      </w:ins>
      <w:ins w:id="529" w:author="Azan Karrar" w:date="2024-10-29T09:18:00Z" w16du:dateUtc="2024-10-29T08:18:00Z">
        <w:r w:rsidRPr="00701E55">
          <w:t xml:space="preserve"> als sie erst 16 Jahre alt war</w:t>
        </w:r>
      </w:ins>
      <w:ins w:id="530" w:author="Azan Karrar" w:date="2024-10-29T14:24:00Z" w16du:dateUtc="2024-10-29T13:24:00Z">
        <w:r w:rsidR="00537415">
          <w:t>, w</w:t>
        </w:r>
      </w:ins>
      <w:ins w:id="531" w:author="Azan Karrar" w:date="2024-10-29T09:18:00Z" w16du:dateUtc="2024-10-29T08:18:00Z">
        <w:r w:rsidRPr="00701E55">
          <w:t xml:space="preserve">as als Cyber-Mobbing angesehen wurde. Die Menschen verlangten Konsequenzen und eine Entschuldigung aufgrund der </w:t>
        </w:r>
      </w:ins>
      <w:ins w:id="532" w:author="Azan Karrar" w:date="2024-10-29T09:37:00Z" w16du:dateUtc="2024-10-29T08:37:00Z">
        <w:r w:rsidR="00AC41FA" w:rsidRPr="00701E55">
          <w:t>Tatsache,</w:t>
        </w:r>
      </w:ins>
      <w:ins w:id="533" w:author="Azan Karrar" w:date="2024-10-29T09:18:00Z" w16du:dateUtc="2024-10-29T08:18:00Z">
        <w:r w:rsidRPr="00701E55">
          <w:t xml:space="preserve"> dass Teigen zuvor hauptsächlich </w:t>
        </w:r>
      </w:ins>
      <w:ins w:id="534" w:author="Azan Karrar" w:date="2024-10-29T14:26:00Z" w16du:dateUtc="2024-10-29T13:26:00Z">
        <w:r w:rsidR="001A791E" w:rsidRPr="001A791E">
          <w:t>sich als Fürsprecherin für Mitgefühl und psychisches Wohl eingesetzt hatte</w:t>
        </w:r>
      </w:ins>
      <w:ins w:id="535" w:author="Azan Karrar" w:date="2024-10-29T09:18:00Z" w16du:dateUtc="2024-10-29T08:18:00Z">
        <w:r w:rsidRPr="00701E55">
          <w:t xml:space="preserve">. Teigen </w:t>
        </w:r>
      </w:ins>
      <w:ins w:id="536" w:author="Azan Karrar" w:date="2024-10-29T14:26:00Z" w16du:dateUtc="2024-10-29T13:26:00Z">
        <w:r w:rsidR="001A791E">
          <w:t>entschuldigte sich öffentlich</w:t>
        </w:r>
      </w:ins>
      <w:ins w:id="537" w:author="Azan Karrar" w:date="2024-10-29T09:18:00Z" w16du:dateUtc="2024-10-29T08:18:00Z">
        <w:r w:rsidRPr="00701E55">
          <w:t xml:space="preserve"> und sprach über ihre Reue</w:t>
        </w:r>
      </w:ins>
      <w:ins w:id="538" w:author="Azan Karrar" w:date="2024-10-29T14:26:00Z" w16du:dateUtc="2024-10-29T13:26:00Z">
        <w:r w:rsidR="001A791E">
          <w:t>. D</w:t>
        </w:r>
      </w:ins>
      <w:ins w:id="539" w:author="Azan Karrar" w:date="2024-10-29T09:18:00Z" w16du:dateUtc="2024-10-29T08:18:00Z">
        <w:r w:rsidRPr="00701E55">
          <w:t xml:space="preserve">ennoch verlor sie viele Werbeverträge und die Unterstützung einiger ihrer </w:t>
        </w:r>
      </w:ins>
      <w:ins w:id="540" w:author="Azan Karrar" w:date="2024-10-29T09:38:00Z" w16du:dateUtc="2024-10-29T08:38:00Z">
        <w:r w:rsidR="00AC41FA" w:rsidRPr="00701E55">
          <w:t>Anhänger</w:t>
        </w:r>
        <w:r w:rsidR="00643328">
          <w:t>/</w:t>
        </w:r>
      </w:ins>
      <w:ins w:id="541" w:author="Azan Karrar" w:date="2024-10-29T09:18:00Z" w16du:dateUtc="2024-10-29T08:18:00Z">
        <w:r w:rsidRPr="00701E55">
          <w:t>innen. Der Fall verdeutlicht anschaulich das Potenzial der Vergangenheit für</w:t>
        </w:r>
        <w:r>
          <w:t xml:space="preserve"> </w:t>
        </w:r>
        <w:r w:rsidRPr="00701E55">
          <w:t xml:space="preserve">die vollständige </w:t>
        </w:r>
      </w:ins>
      <w:ins w:id="542" w:author="Azan Karrar" w:date="2024-10-29T09:38:00Z" w16du:dateUtc="2024-10-29T08:38:00Z">
        <w:r w:rsidR="00643328" w:rsidRPr="00701E55">
          <w:t>Zerstörung</w:t>
        </w:r>
      </w:ins>
      <w:ins w:id="543" w:author="Azan Karrar" w:date="2024-10-29T09:18:00Z" w16du:dateUtc="2024-10-29T08:18:00Z">
        <w:r w:rsidRPr="00701E55">
          <w:t xml:space="preserve"> eine</w:t>
        </w:r>
      </w:ins>
      <w:ins w:id="544" w:author="Azan Karrar" w:date="2024-10-29T14:27:00Z" w16du:dateUtc="2024-10-29T13:27:00Z">
        <w:r w:rsidR="00A72182">
          <w:t>r öffentlichen Figur, s</w:t>
        </w:r>
      </w:ins>
      <w:ins w:id="545" w:author="Azan Karrar" w:date="2024-10-29T09:18:00Z" w16du:dateUtc="2024-10-29T08:18:00Z">
        <w:r w:rsidRPr="00701E55">
          <w:t xml:space="preserve">elbst wenn sich jemand seitdem zum Besseren gewandelt hat. </w:t>
        </w:r>
      </w:ins>
    </w:p>
    <w:p w14:paraId="23EF07CA" w14:textId="57911107" w:rsidR="00DC19A3" w:rsidRDefault="00701E55" w:rsidP="00701E55">
      <w:pPr>
        <w:rPr>
          <w:ins w:id="546" w:author="Azan Karrar" w:date="2024-10-29T14:31:00Z" w16du:dateUtc="2024-10-29T13:31:00Z"/>
        </w:rPr>
      </w:pPr>
      <w:ins w:id="547" w:author="Azan Karrar" w:date="2024-10-29T09:19:00Z" w16du:dateUtc="2024-10-29T08:19:00Z">
        <w:r w:rsidRPr="009028E9">
          <w:rPr>
            <w:rStyle w:val="berschrift4Zchn"/>
            <w:rPrChange w:id="548" w:author="Azan Karrar" w:date="2024-10-29T09:20:00Z" w16du:dateUtc="2024-10-29T08:20:00Z">
              <w:rPr/>
            </w:rPrChange>
          </w:rPr>
          <w:br/>
        </w:r>
      </w:ins>
      <w:ins w:id="549" w:author="Azan Karrar" w:date="2024-10-29T09:20:00Z">
        <w:r w:rsidR="009028E9" w:rsidRPr="009028E9">
          <w:rPr>
            <w:rStyle w:val="berschrift4Zchn"/>
            <w:rPrChange w:id="550" w:author="Azan Karrar" w:date="2024-10-29T09:20:00Z" w16du:dateUtc="2024-10-29T08:20:00Z">
              <w:rPr/>
            </w:rPrChange>
          </w:rPr>
          <w:t>Shane Dawson und die Auseinandersetzung mit problematischen Inhalten</w:t>
        </w:r>
      </w:ins>
      <w:ins w:id="551" w:author="Azan Karrar" w:date="2024-10-29T09:20:00Z" w16du:dateUtc="2024-10-29T08:20:00Z">
        <w:r w:rsidR="009028E9">
          <w:br/>
        </w:r>
      </w:ins>
      <w:ins w:id="552" w:author="Azan Karrar" w:date="2024-10-29T09:18:00Z" w16du:dateUtc="2024-10-29T08:18:00Z">
        <w:r w:rsidRPr="00701E55">
          <w:t xml:space="preserve">Der YouTuber Shane Dawson geriet 2020 </w:t>
        </w:r>
      </w:ins>
      <w:ins w:id="553" w:author="Azan Karrar" w:date="2024-10-29T14:29:00Z" w16du:dateUtc="2024-10-29T13:29:00Z">
        <w:r w:rsidR="00011A38" w:rsidRPr="00701E55">
          <w:t xml:space="preserve">wegen </w:t>
        </w:r>
        <w:r w:rsidR="00011A38">
          <w:t>eines kontroversen und aufwühlenden Videos</w:t>
        </w:r>
      </w:ins>
      <w:ins w:id="554" w:author="Azan Karrar" w:date="2024-10-29T09:18:00Z" w16du:dateUtc="2024-10-29T08:18:00Z">
        <w:r w:rsidRPr="00701E55">
          <w:t xml:space="preserve"> ins Kreuzfeuer der Kritik und wurde </w:t>
        </w:r>
      </w:ins>
      <w:ins w:id="555" w:author="Azan Karrar" w:date="2024-10-29T14:28:00Z" w16du:dateUtc="2024-10-29T13:28:00Z">
        <w:r w:rsidR="00B05B6B">
          <w:t>stark</w:t>
        </w:r>
      </w:ins>
      <w:ins w:id="556" w:author="Azan Karrar" w:date="2024-10-29T09:18:00Z" w16du:dateUtc="2024-10-29T08:18:00Z">
        <w:r w:rsidRPr="00701E55">
          <w:t xml:space="preserve"> zum Rücktritt aufgefordert</w:t>
        </w:r>
      </w:ins>
      <w:ins w:id="557" w:author="Azan Karrar" w:date="2024-10-29T14:28:00Z" w16du:dateUtc="2024-10-29T13:28:00Z">
        <w:r w:rsidR="00011A38">
          <w:t>. Die</w:t>
        </w:r>
      </w:ins>
      <w:ins w:id="558" w:author="Azan Karrar" w:date="2024-10-29T14:29:00Z" w16du:dateUtc="2024-10-29T13:29:00Z">
        <w:r w:rsidR="00011A38">
          <w:t>s</w:t>
        </w:r>
      </w:ins>
      <w:ins w:id="559" w:author="Azan Karrar" w:date="2024-10-29T14:28:00Z" w16du:dateUtc="2024-10-29T13:28:00Z">
        <w:r w:rsidR="00011A38">
          <w:t xml:space="preserve"> passierte, </w:t>
        </w:r>
      </w:ins>
      <w:ins w:id="560" w:author="Azan Karrar" w:date="2024-10-29T14:29:00Z" w16du:dateUtc="2024-10-29T13:29:00Z">
        <w:r w:rsidR="00011A38">
          <w:t>al</w:t>
        </w:r>
        <w:r w:rsidR="00011A38" w:rsidRPr="00701E55">
          <w:t>s</w:t>
        </w:r>
      </w:ins>
      <w:ins w:id="561" w:author="Azan Karrar" w:date="2024-10-29T09:18:00Z" w16du:dateUtc="2024-10-29T08:18:00Z">
        <w:r w:rsidRPr="00701E55">
          <w:t xml:space="preserve"> alte Videos von ihm verbreitet </w:t>
        </w:r>
      </w:ins>
      <w:ins w:id="562" w:author="Azan Karrar" w:date="2024-10-29T09:38:00Z" w16du:dateUtc="2024-10-29T08:38:00Z">
        <w:r w:rsidR="00643328" w:rsidRPr="00701E55">
          <w:t>wurden, die</w:t>
        </w:r>
      </w:ins>
      <w:ins w:id="563" w:author="Azan Karrar" w:date="2024-10-29T09:18:00Z" w16du:dateUtc="2024-10-29T08:18:00Z">
        <w:r w:rsidRPr="00701E55">
          <w:t xml:space="preserve"> rassistische </w:t>
        </w:r>
      </w:ins>
      <w:ins w:id="564" w:author="Azan Karrar" w:date="2024-10-29T09:38:00Z" w16du:dateUtc="2024-10-29T08:38:00Z">
        <w:r w:rsidR="00643328" w:rsidRPr="00701E55">
          <w:t>Äusserungen, Pädophilie</w:t>
        </w:r>
      </w:ins>
      <w:ins w:id="565" w:author="Azan Karrar" w:date="2024-10-29T09:18:00Z" w16du:dateUtc="2024-10-29T08:18:00Z">
        <w:r w:rsidRPr="00701E55">
          <w:t xml:space="preserve"> und andere problematische Themen </w:t>
        </w:r>
      </w:ins>
      <w:ins w:id="566" w:author="Azan Karrar" w:date="2024-10-29T09:38:00Z" w16du:dateUtc="2024-10-29T08:38:00Z">
        <w:r w:rsidR="00643328" w:rsidRPr="00701E55">
          <w:t>enthielten. Dawson</w:t>
        </w:r>
      </w:ins>
      <w:ins w:id="567" w:author="Azan Karrar" w:date="2024-10-29T09:18:00Z" w16du:dateUtc="2024-10-29T08:18:00Z">
        <w:r w:rsidRPr="00701E55">
          <w:t xml:space="preserve"> behauptete </w:t>
        </w:r>
      </w:ins>
      <w:ins w:id="568" w:author="Azan Karrar" w:date="2024-10-29T09:38:00Z" w16du:dateUtc="2024-10-29T08:38:00Z">
        <w:r w:rsidR="00643328" w:rsidRPr="00701E55">
          <w:t>mehrmals, dass</w:t>
        </w:r>
      </w:ins>
      <w:ins w:id="569" w:author="Azan Karrar" w:date="2024-10-29T09:18:00Z" w16du:dateUtc="2024-10-29T08:18:00Z">
        <w:r w:rsidRPr="00701E55">
          <w:t xml:space="preserve"> diese Inhalte </w:t>
        </w:r>
      </w:ins>
      <w:ins w:id="570" w:author="Azan Karrar" w:date="2024-10-29T09:38:00Z" w16du:dateUtc="2024-10-29T08:38:00Z">
        <w:r w:rsidR="00F00737" w:rsidRPr="00701E55">
          <w:t>zu seinem früheren provokativen Stil</w:t>
        </w:r>
      </w:ins>
      <w:ins w:id="571" w:author="Azan Karrar" w:date="2024-10-29T09:18:00Z" w16du:dateUtc="2024-10-29T08:18:00Z">
        <w:r w:rsidRPr="00701E55">
          <w:t xml:space="preserve"> gehörten und er sich seitdem weiterentwickelt </w:t>
        </w:r>
      </w:ins>
      <w:ins w:id="572" w:author="Azan Karrar" w:date="2024-10-29T09:38:00Z" w16du:dateUtc="2024-10-29T08:38:00Z">
        <w:r w:rsidR="00643328" w:rsidRPr="00701E55">
          <w:t>habe. Als</w:t>
        </w:r>
      </w:ins>
      <w:ins w:id="573" w:author="Azan Karrar" w:date="2024-10-29T09:18:00Z" w16du:dateUtc="2024-10-29T08:18:00Z">
        <w:r w:rsidRPr="00701E55">
          <w:t xml:space="preserve"> der öffentliche Druck </w:t>
        </w:r>
      </w:ins>
      <w:ins w:id="574" w:author="Azan Karrar" w:date="2024-10-29T09:38:00Z" w16du:dateUtc="2024-10-29T08:38:00Z">
        <w:r w:rsidR="00F00737" w:rsidRPr="00701E55">
          <w:t>zunahm, trennten</w:t>
        </w:r>
      </w:ins>
      <w:ins w:id="575" w:author="Azan Karrar" w:date="2024-10-29T09:18:00Z" w16du:dateUtc="2024-10-29T08:18:00Z">
        <w:r w:rsidRPr="00701E55">
          <w:t xml:space="preserve"> sich viele Partner und </w:t>
        </w:r>
      </w:ins>
      <w:ins w:id="576" w:author="Azan Karrar" w:date="2024-10-29T09:38:00Z" w16du:dateUtc="2024-10-29T08:38:00Z">
        <w:r w:rsidR="00643328" w:rsidRPr="00701E55">
          <w:t>Plattformen von</w:t>
        </w:r>
      </w:ins>
      <w:ins w:id="577" w:author="Azan Karrar" w:date="2024-10-29T09:18:00Z" w16du:dateUtc="2024-10-29T08:18:00Z">
        <w:r w:rsidRPr="00701E55">
          <w:t xml:space="preserve"> ihm.</w:t>
        </w:r>
      </w:ins>
      <w:ins w:id="578" w:author="Azan Karrar" w:date="2024-10-29T09:38:00Z" w16du:dateUtc="2024-10-29T08:38:00Z">
        <w:r w:rsidR="00643328">
          <w:t xml:space="preserve"> </w:t>
        </w:r>
      </w:ins>
      <w:ins w:id="579" w:author="Azan Karrar" w:date="2024-10-29T09:18:00Z" w16du:dateUtc="2024-10-29T08:18:00Z">
        <w:r w:rsidRPr="00701E55">
          <w:t>Dawson entschuldigte sich mehr</w:t>
        </w:r>
      </w:ins>
      <w:ins w:id="580" w:author="Azan Karrar" w:date="2024-10-29T14:29:00Z" w16du:dateUtc="2024-10-29T13:29:00Z">
        <w:r w:rsidR="00011A38">
          <w:t>mals</w:t>
        </w:r>
      </w:ins>
      <w:ins w:id="581" w:author="Azan Karrar" w:date="2024-10-29T09:18:00Z" w16du:dateUtc="2024-10-29T08:18:00Z">
        <w:r w:rsidRPr="00701E55">
          <w:t xml:space="preserve"> und zog sich eine Weile aus der Öffentlichkeit zurück. Dieses Beispiel verdeutlicht die Auswirkungen der “Cancel Culture”</w:t>
        </w:r>
      </w:ins>
      <w:ins w:id="582" w:author="Azan Karrar" w:date="2024-10-29T14:30:00Z" w16du:dateUtc="2024-10-29T13:30:00Z">
        <w:r w:rsidR="00011A38">
          <w:t>.</w:t>
        </w:r>
        <w:r w:rsidR="002F2924">
          <w:t xml:space="preserve"> I</w:t>
        </w:r>
      </w:ins>
      <w:ins w:id="583" w:author="Azan Karrar" w:date="2024-10-29T09:18:00Z" w16du:dateUtc="2024-10-29T08:18:00Z">
        <w:r w:rsidRPr="00701E55">
          <w:t>nsbesondere im</w:t>
        </w:r>
      </w:ins>
      <w:ins w:id="584" w:author="Azan Karrar" w:date="2024-10-29T14:32:00Z" w16du:dateUtc="2024-10-29T13:32:00Z">
        <w:r w:rsidR="005D19BD">
          <w:t xml:space="preserve">. </w:t>
        </w:r>
      </w:ins>
      <w:ins w:id="585" w:author="Azan Karrar" w:date="2024-10-29T09:18:00Z" w16du:dateUtc="2024-10-29T08:18:00Z">
        <w:r w:rsidRPr="00701E55">
          <w:lastRenderedPageBreak/>
          <w:t xml:space="preserve">Bereich </w:t>
        </w:r>
      </w:ins>
      <w:ins w:id="586" w:author="Azan Karrar" w:date="2024-10-29T09:38:00Z" w16du:dateUtc="2024-10-29T08:38:00Z">
        <w:r w:rsidR="00643328" w:rsidRPr="00701E55">
          <w:t>der sozialen Medien</w:t>
        </w:r>
      </w:ins>
      <w:ins w:id="587" w:author="Azan Karrar" w:date="2024-10-29T14:30:00Z" w16du:dateUtc="2024-10-29T13:30:00Z">
        <w:r w:rsidR="002F2924">
          <w:t xml:space="preserve">, </w:t>
        </w:r>
      </w:ins>
      <w:ins w:id="588" w:author="Azan Karrar" w:date="2024-10-29T09:18:00Z" w16du:dateUtc="2024-10-29T08:18:00Z">
        <w:r w:rsidRPr="00701E55">
          <w:t>wo die Vergangenheit oft wieder zum</w:t>
        </w:r>
      </w:ins>
      <w:ins w:id="589" w:author="Azan Karrar" w:date="2024-10-29T14:31:00Z" w16du:dateUtc="2024-10-29T13:31:00Z">
        <w:r w:rsidR="00026CAD">
          <w:t xml:space="preserve"> Vorschein kommt</w:t>
        </w:r>
      </w:ins>
      <w:ins w:id="590" w:author="Azan Karrar" w:date="2024-10-29T09:18:00Z" w16du:dateUtc="2024-10-29T08:18:00Z">
        <w:r w:rsidRPr="00701E55">
          <w:t xml:space="preserve"> </w:t>
        </w:r>
      </w:ins>
      <w:ins w:id="591" w:author="Azan Karrar" w:date="2024-10-29T14:31:00Z" w16du:dateUtc="2024-10-29T13:31:00Z">
        <w:r w:rsidR="00095C96" w:rsidRPr="00095C96">
          <w:t>und oft schwerwiegende persönliche sowie berufliche Folgen mit sich bringt</w:t>
        </w:r>
      </w:ins>
      <w:ins w:id="592" w:author="Azan Karrar" w:date="2024-10-29T09:18:00Z" w16du:dateUtc="2024-10-29T08:18:00Z">
        <w:r w:rsidRPr="00701E55">
          <w:t>.</w:t>
        </w:r>
      </w:ins>
    </w:p>
    <w:p w14:paraId="0D531665" w14:textId="77777777" w:rsidR="00026CAD" w:rsidRDefault="00026CAD" w:rsidP="00701E55">
      <w:pPr>
        <w:rPr>
          <w:ins w:id="593" w:author="Azan Karrar" w:date="2024-10-28T17:20:00Z" w16du:dateUtc="2024-10-28T16:20:00Z"/>
        </w:rPr>
      </w:pPr>
    </w:p>
    <w:p w14:paraId="15CCA1B0" w14:textId="1CD1F984" w:rsidR="00DC19A3" w:rsidRDefault="00DC19A3">
      <w:pPr>
        <w:pStyle w:val="berschrift2"/>
        <w:rPr>
          <w:ins w:id="594" w:author="Azan Karrar" w:date="2024-10-28T17:07:00Z" w16du:dateUtc="2024-10-28T16:07:00Z"/>
        </w:rPr>
        <w:pPrChange w:id="595" w:author="Azan Karrar" w:date="2024-10-28T17:21:00Z" w16du:dateUtc="2024-10-28T16:21:00Z">
          <w:pPr/>
        </w:pPrChange>
      </w:pPr>
      <w:ins w:id="596" w:author="Azan Karrar" w:date="2024-10-28T17:20:00Z" w16du:dateUtc="2024-10-28T16:20:00Z">
        <w:r>
          <w:t>Unterschied zwische</w:t>
        </w:r>
      </w:ins>
      <w:ins w:id="597" w:author="Azan Karrar" w:date="2024-10-28T17:21:00Z" w16du:dateUtc="2024-10-28T16:21:00Z">
        <w:r>
          <w:t xml:space="preserve">n Cancle Culture und </w:t>
        </w:r>
      </w:ins>
      <w:ins w:id="598" w:author="Azan Karrar" w:date="2024-10-29T14:33:00Z" w16du:dateUtc="2024-10-29T13:33:00Z">
        <w:r w:rsidR="00A145EC">
          <w:t>Boycott</w:t>
        </w:r>
      </w:ins>
    </w:p>
    <w:p w14:paraId="540F4D50" w14:textId="77777777" w:rsidR="000C3E3C" w:rsidRDefault="000C3E3C" w:rsidP="00AC0660">
      <w:pPr>
        <w:rPr>
          <w:ins w:id="599" w:author="Azan Karrar" w:date="2024-10-28T17:07:00Z" w16du:dateUtc="2024-10-28T16:07:00Z"/>
        </w:rPr>
      </w:pPr>
    </w:p>
    <w:p w14:paraId="0BB2A96F" w14:textId="1C831834" w:rsidR="00CE5882" w:rsidRDefault="00CE5882" w:rsidP="00CE5882">
      <w:pPr>
        <w:rPr>
          <w:ins w:id="600" w:author="Azan Karrar" w:date="2024-10-29T14:10:00Z" w16du:dateUtc="2024-10-29T13:10:00Z"/>
        </w:rPr>
      </w:pPr>
      <w:ins w:id="601" w:author="Azan Karrar" w:date="2024-10-29T14:10:00Z" w16du:dateUtc="2024-10-29T13:10:00Z">
        <w:r>
          <w:t>Cancel Culture und traditionelle</w:t>
        </w:r>
      </w:ins>
      <w:ins w:id="602" w:author="Azan Karrar" w:date="2024-10-29T14:32:00Z" w16du:dateUtc="2024-10-29T13:32:00Z">
        <w:r w:rsidR="005D19BD">
          <w:t>s</w:t>
        </w:r>
      </w:ins>
      <w:ins w:id="603" w:author="Azan Karrar" w:date="2024-10-29T14:10:00Z" w16du:dateUtc="2024-10-29T13:10:00Z">
        <w:r>
          <w:t xml:space="preserve"> Boycott unterscheiden sich grundlegend voneinander. Während ein Boycott darauf abzielt wirtschaftlichen Druck auszuüben, konzentriert sich Cancel Culture hauptsächlich auf sozialer Ausgrenzung und Reputationsschädigung einer Person oder Organisation. Ein Boycott ist ein zeitlich begrenzte und gezielte Aktion zum Vermeiden von Produkten eines Unternehmens durch Einzelne oder Gruppen, während Cancel Culture oft eine direkte Reaktion auf spezielle Ereignisse darstellt mit dem Ziel die betroffene Person oder Organisation aus sozialer oder beruflicher Sphäre zu verachten. </w:t>
        </w:r>
      </w:ins>
    </w:p>
    <w:p w14:paraId="5745E7A4" w14:textId="621F2C90" w:rsidR="00F2529B" w:rsidRDefault="00F2529B" w:rsidP="00F2529B">
      <w:pPr>
        <w:rPr>
          <w:ins w:id="604" w:author="Azan Karrar" w:date="2024-10-29T09:46:00Z" w16du:dateUtc="2024-10-29T08:46:00Z"/>
        </w:rPr>
      </w:pPr>
      <w:ins w:id="605" w:author="Azan Karrar" w:date="2024-10-29T09:49:00Z" w16du:dateUtc="2024-10-29T08:49:00Z">
        <w:r>
          <w:br/>
        </w:r>
        <w:r>
          <w:br/>
        </w:r>
      </w:ins>
      <w:ins w:id="606" w:author="Azan Karrar" w:date="2024-10-29T09:55:00Z">
        <w:r w:rsidR="0021410B" w:rsidRPr="001E5B6A">
          <w:rPr>
            <w:rStyle w:val="berschrift4Zchn"/>
            <w:rPrChange w:id="607" w:author="Azan Karrar" w:date="2024-10-29T10:02:00Z" w16du:dateUtc="2024-10-29T09:02:00Z">
              <w:rPr/>
            </w:rPrChange>
          </w:rPr>
          <w:t>Ziel und Auslöser</w:t>
        </w:r>
      </w:ins>
      <w:ins w:id="608" w:author="Azan Karrar" w:date="2024-10-29T14:34:00Z" w16du:dateUtc="2024-10-29T13:34:00Z">
        <w:r w:rsidR="00A145EC">
          <w:rPr>
            <w:rStyle w:val="berschrift4Zchn"/>
          </w:rPr>
          <w:br/>
        </w:r>
      </w:ins>
      <w:ins w:id="609" w:author="Azan Karrar" w:date="2024-10-29T09:49:00Z" w16du:dateUtc="2024-10-29T08:49:00Z">
        <w:r>
          <w:br/>
        </w:r>
      </w:ins>
      <w:ins w:id="610" w:author="Azan Karrar" w:date="2024-10-29T09:46:00Z" w16du:dateUtc="2024-10-29T08:46:00Z">
        <w:r w:rsidRPr="00A145EC">
          <w:rPr>
            <w:b/>
            <w:bCs/>
            <w:rPrChange w:id="611" w:author="Azan Karrar" w:date="2024-10-29T14:34:00Z" w16du:dateUtc="2024-10-29T13:34:00Z">
              <w:rPr/>
            </w:rPrChange>
          </w:rPr>
          <w:t xml:space="preserve">Ein </w:t>
        </w:r>
      </w:ins>
      <w:ins w:id="612" w:author="Azan Karrar" w:date="2024-10-29T14:33:00Z" w16du:dateUtc="2024-10-29T13:33:00Z">
        <w:r w:rsidR="00A145EC" w:rsidRPr="00A145EC">
          <w:rPr>
            <w:b/>
            <w:bCs/>
            <w:rPrChange w:id="613" w:author="Azan Karrar" w:date="2024-10-29T14:34:00Z" w16du:dateUtc="2024-10-29T13:34:00Z">
              <w:rPr/>
            </w:rPrChange>
          </w:rPr>
          <w:t>Boycott</w:t>
        </w:r>
      </w:ins>
      <w:ins w:id="614" w:author="Azan Karrar" w:date="2024-10-29T09:46:00Z" w16du:dateUtc="2024-10-29T08:46:00Z">
        <w:r>
          <w:t xml:space="preserve"> zielt auf eine Firma oder Organisation ab und versucht durch wirtschaftlichen Druck Veränderungen herbeizuführen. Wenn </w:t>
        </w:r>
      </w:ins>
      <w:ins w:id="615" w:author="Azan Karrar" w:date="2024-10-29T14:34:00Z" w16du:dateUtc="2024-10-29T13:34:00Z">
        <w:r w:rsidR="00A145EC">
          <w:t>Verbraucher</w:t>
        </w:r>
      </w:ins>
      <w:ins w:id="616" w:author="Azan Karrar" w:date="2024-10-29T09:46:00Z" w16du:dateUtc="2024-10-29T08:46:00Z">
        <w:r>
          <w:t xml:space="preserve"> sich entscheiden die Produkte einer Firma zu </w:t>
        </w:r>
      </w:ins>
      <w:ins w:id="617" w:author="Azan Karrar" w:date="2024-10-29T09:52:00Z" w16du:dateUtc="2024-10-29T08:52:00Z">
        <w:r w:rsidR="00714121">
          <w:t>ver</w:t>
        </w:r>
      </w:ins>
      <w:ins w:id="618" w:author="Azan Karrar" w:date="2024-10-29T09:46:00Z" w16du:dateUtc="2024-10-29T08:46:00Z">
        <w:r>
          <w:t>meiden</w:t>
        </w:r>
      </w:ins>
      <w:ins w:id="619" w:author="Azan Karrar" w:date="2024-10-29T09:52:00Z" w16du:dateUtc="2024-10-29T08:52:00Z">
        <w:r w:rsidR="00714121">
          <w:t>,</w:t>
        </w:r>
      </w:ins>
      <w:ins w:id="620" w:author="Azan Karrar" w:date="2024-10-29T09:46:00Z" w16du:dateUtc="2024-10-29T08:46:00Z">
        <w:r>
          <w:t xml:space="preserve"> geht es oft darum</w:t>
        </w:r>
      </w:ins>
      <w:ins w:id="621" w:author="Azan Karrar" w:date="2024-10-29T09:52:00Z" w16du:dateUtc="2024-10-29T08:52:00Z">
        <w:r w:rsidR="00714121">
          <w:t>,</w:t>
        </w:r>
      </w:ins>
      <w:ins w:id="622" w:author="Azan Karrar" w:date="2024-10-29T09:46:00Z" w16du:dateUtc="2024-10-29T08:46:00Z">
        <w:r>
          <w:t xml:space="preserve"> diese dazu zu bewegen bestimmte Praktiken zu ändern. Ein bekanntes Beispiel ist der </w:t>
        </w:r>
      </w:ins>
      <w:ins w:id="623" w:author="Azan Karrar" w:date="2024-10-29T14:33:00Z" w16du:dateUtc="2024-10-29T13:33:00Z">
        <w:r w:rsidR="00A145EC">
          <w:t>Boycott</w:t>
        </w:r>
      </w:ins>
      <w:ins w:id="624" w:author="Azan Karrar" w:date="2024-10-29T09:46:00Z" w16du:dateUtc="2024-10-29T08:46:00Z">
        <w:r>
          <w:t xml:space="preserve"> von Nestlé während der 1970er</w:t>
        </w:r>
      </w:ins>
      <w:ins w:id="625" w:author="Azan Karrar" w:date="2024-10-29T09:53:00Z" w16du:dateUtc="2024-10-29T08:53:00Z">
        <w:r w:rsidR="00714121">
          <w:t>n</w:t>
        </w:r>
      </w:ins>
      <w:ins w:id="626" w:author="Azan Karrar" w:date="2024-10-29T09:46:00Z" w16du:dateUtc="2024-10-29T08:46:00Z">
        <w:r>
          <w:t xml:space="preserve"> wegen der </w:t>
        </w:r>
      </w:ins>
      <w:ins w:id="627" w:author="Azan Karrar" w:date="2024-10-29T09:48:00Z" w16du:dateUtc="2024-10-29T08:48:00Z">
        <w:r>
          <w:t>umstritteneren</w:t>
        </w:r>
      </w:ins>
      <w:ins w:id="628" w:author="Azan Karrar" w:date="2024-10-29T09:46:00Z" w16du:dateUtc="2024-10-29T08:46:00Z">
        <w:r>
          <w:t xml:space="preserve"> Vermarktung von Babynahrung an Entwicklungsländern. Konsument</w:t>
        </w:r>
      </w:ins>
      <w:ins w:id="629" w:author="Azan Karrar" w:date="2024-10-29T09:53:00Z" w16du:dateUtc="2024-10-29T08:53:00Z">
        <w:r w:rsidR="00714121">
          <w:t>en/innen</w:t>
        </w:r>
      </w:ins>
      <w:ins w:id="630" w:author="Azan Karrar" w:date="2024-10-29T09:46:00Z" w16du:dateUtc="2024-10-29T08:46:00Z">
        <w:r>
          <w:t xml:space="preserve"> wollten durch den Verzicht auf Nestlé</w:t>
        </w:r>
        <w:r>
          <w:rPr>
            <w:rFonts w:ascii="Cambria Math" w:hAnsi="Cambria Math" w:cs="Cambria Math"/>
          </w:rPr>
          <w:t>‐</w:t>
        </w:r>
        <w:r>
          <w:t xml:space="preserve">Produkte das Unternehmen dazu bringen sich ethischer zu verhalten. </w:t>
        </w:r>
      </w:ins>
      <w:ins w:id="631" w:author="Azan Karrar" w:date="2024-10-29T09:49:00Z" w16du:dateUtc="2024-10-29T08:49:00Z">
        <w:r>
          <w:br/>
        </w:r>
        <w:r>
          <w:br/>
        </w:r>
        <w:r>
          <w:br/>
        </w:r>
      </w:ins>
      <w:ins w:id="632" w:author="Azan Karrar" w:date="2024-10-29T09:46:00Z" w16du:dateUtc="2024-10-29T08:46:00Z">
        <w:r w:rsidRPr="00A145EC">
          <w:rPr>
            <w:b/>
            <w:bCs/>
            <w:rPrChange w:id="633" w:author="Azan Karrar" w:date="2024-10-29T14:34:00Z" w16du:dateUtc="2024-10-29T13:34:00Z">
              <w:rPr/>
            </w:rPrChange>
          </w:rPr>
          <w:t>Cancel Culture</w:t>
        </w:r>
        <w:r>
          <w:t xml:space="preserve"> fokussiert oft auf individuelle Personen oder konkrete Äu</w:t>
        </w:r>
      </w:ins>
      <w:ins w:id="634" w:author="Azan Karrar" w:date="2024-10-29T13:20:00Z" w16du:dateUtc="2024-10-29T12:20:00Z">
        <w:r w:rsidR="00136387">
          <w:t>ss</w:t>
        </w:r>
      </w:ins>
      <w:ins w:id="635" w:author="Azan Karrar" w:date="2024-10-29T09:46:00Z" w16du:dateUtc="2024-10-29T08:46:00Z">
        <w:r>
          <w:t xml:space="preserve">erungen und Handlungen anstatt auf breite Strukturen oder </w:t>
        </w:r>
      </w:ins>
      <w:ins w:id="636" w:author="Azan Karrar" w:date="2024-10-29T14:35:00Z" w16du:dateUtc="2024-10-29T13:35:00Z">
        <w:r w:rsidR="001260C1">
          <w:t>Unternehmen</w:t>
        </w:r>
      </w:ins>
      <w:ins w:id="637" w:author="Azan Karrar" w:date="2024-10-29T09:46:00Z" w16du:dateUtc="2024-10-29T08:46:00Z">
        <w:r>
          <w:t xml:space="preserve"> in der Gesellschaft. Diese Reaktion entsteht meist dann, wenn das Verhalten als moralisch oder gesellschaftlich nicht akzeptabel angesehen wird. Dabei geht es weniger um den ökonomischen Druck, sondern vielmehr darum, den sozialpolitischen Einfluss und </w:t>
        </w:r>
      </w:ins>
      <w:ins w:id="638" w:author="Azan Karrar" w:date="2024-10-29T09:49:00Z" w16du:dateUtc="2024-10-29T08:49:00Z">
        <w:r>
          <w:t>die öffentlichen Präsenzen</w:t>
        </w:r>
      </w:ins>
      <w:ins w:id="639" w:author="Azan Karrar" w:date="2024-10-29T09:46:00Z" w16du:dateUtc="2024-10-29T08:46:00Z">
        <w:r>
          <w:t xml:space="preserve"> der betreffenden Person zu </w:t>
        </w:r>
      </w:ins>
      <w:ins w:id="640" w:author="Azan Karrar" w:date="2024-10-29T14:36:00Z" w16du:dateUtc="2024-10-29T13:36:00Z">
        <w:r w:rsidR="001260C1">
          <w:t>reduzieren</w:t>
        </w:r>
      </w:ins>
      <w:ins w:id="641" w:author="Azan Karrar" w:date="2024-10-29T09:46:00Z" w16du:dateUtc="2024-10-29T08:46:00Z">
        <w:r>
          <w:t xml:space="preserve"> oder ganz zu beenden. Ein Beispiel hierfür ist der Vorfall rund um J.K.Rowling</w:t>
        </w:r>
      </w:ins>
      <w:ins w:id="642" w:author="Azan Karrar" w:date="2024-10-29T14:36:00Z" w16du:dateUtc="2024-10-29T13:36:00Z">
        <w:r w:rsidR="001260C1">
          <w:t xml:space="preserve">. </w:t>
        </w:r>
      </w:ins>
      <w:ins w:id="643" w:author="Azan Karrar" w:date="2024-10-29T09:46:00Z" w16du:dateUtc="2024-10-29T08:46:00Z">
        <w:r>
          <w:t>Durch ihre kontrovers diskutierten Aussagen zu Transgender-Themen entstand ein gro</w:t>
        </w:r>
      </w:ins>
      <w:ins w:id="644" w:author="Azan Karrar" w:date="2024-10-29T13:20:00Z" w16du:dateUtc="2024-10-29T12:20:00Z">
        <w:r w:rsidR="00136387">
          <w:t>ss</w:t>
        </w:r>
      </w:ins>
      <w:ins w:id="645" w:author="Azan Karrar" w:date="2024-10-29T09:46:00Z" w16du:dateUtc="2024-10-29T08:46:00Z">
        <w:r>
          <w:t xml:space="preserve">es Medienecho und viele Menschen forderten dazu </w:t>
        </w:r>
      </w:ins>
      <w:ins w:id="646" w:author="Azan Karrar" w:date="2024-10-29T09:48:00Z" w16du:dateUtc="2024-10-29T08:48:00Z">
        <w:r>
          <w:t>auf, die</w:t>
        </w:r>
      </w:ins>
      <w:ins w:id="647" w:author="Azan Karrar" w:date="2024-10-29T09:46:00Z" w16du:dateUtc="2024-10-29T08:46:00Z">
        <w:r>
          <w:t xml:space="preserve"> Werke der Autorin zu boykottieren und ihre öffentliche Präsenz zu reduzieren. </w:t>
        </w:r>
      </w:ins>
    </w:p>
    <w:p w14:paraId="2E94AC62" w14:textId="77777777" w:rsidR="001E5B6A" w:rsidRDefault="001E5B6A" w:rsidP="00F2529B">
      <w:pPr>
        <w:rPr>
          <w:ins w:id="648" w:author="Azan Karrar" w:date="2024-10-29T10:02:00Z" w16du:dateUtc="2024-10-29T09:02:00Z"/>
        </w:rPr>
      </w:pPr>
    </w:p>
    <w:p w14:paraId="357C53DD" w14:textId="77777777" w:rsidR="001E5B6A" w:rsidRDefault="001E5B6A" w:rsidP="00F2529B">
      <w:pPr>
        <w:rPr>
          <w:ins w:id="649" w:author="Azan Karrar" w:date="2024-10-29T10:02:00Z" w16du:dateUtc="2024-10-29T09:02:00Z"/>
        </w:rPr>
      </w:pPr>
    </w:p>
    <w:p w14:paraId="1E775A92" w14:textId="77777777" w:rsidR="001E5B6A" w:rsidRDefault="001E5B6A" w:rsidP="00F2529B">
      <w:pPr>
        <w:rPr>
          <w:ins w:id="650" w:author="Azan Karrar" w:date="2024-10-29T10:02:00Z" w16du:dateUtc="2024-10-29T09:02:00Z"/>
        </w:rPr>
      </w:pPr>
    </w:p>
    <w:p w14:paraId="6E8B068F" w14:textId="278DAA6C" w:rsidR="004A27C1" w:rsidRDefault="004A27C1" w:rsidP="001E5B6A">
      <w:pPr>
        <w:pStyle w:val="berschrift4"/>
        <w:rPr>
          <w:ins w:id="651" w:author="Azan Karrar" w:date="2024-10-29T09:46:00Z" w16du:dateUtc="2024-10-29T08:46:00Z"/>
        </w:rPr>
        <w:pPrChange w:id="652" w:author="Azan Karrar" w:date="2024-10-29T10:02:00Z" w16du:dateUtc="2024-10-29T09:02:00Z">
          <w:pPr/>
        </w:pPrChange>
      </w:pPr>
      <w:ins w:id="653" w:author="Azan Karrar" w:date="2024-10-29T09:56:00Z">
        <w:r w:rsidRPr="004A27C1">
          <w:t>Intensität und Wirkung</w:t>
        </w:r>
      </w:ins>
      <w:ins w:id="654" w:author="Azan Karrar" w:date="2024-10-29T14:35:00Z" w16du:dateUtc="2024-10-29T13:35:00Z">
        <w:r w:rsidR="00A145EC">
          <w:br/>
        </w:r>
      </w:ins>
    </w:p>
    <w:p w14:paraId="5ED449B5" w14:textId="4D81C656" w:rsidR="00F2529B" w:rsidRDefault="00F2529B" w:rsidP="00F2529B">
      <w:pPr>
        <w:rPr>
          <w:ins w:id="655" w:author="Azan Karrar" w:date="2024-10-29T09:46:00Z" w16du:dateUtc="2024-10-29T08:46:00Z"/>
        </w:rPr>
      </w:pPr>
      <w:ins w:id="656" w:author="Azan Karrar" w:date="2024-10-29T09:46:00Z" w16du:dateUtc="2024-10-29T08:46:00Z">
        <w:r>
          <w:t xml:space="preserve">Ein Boykott ist typischerweise eine koordinierte Aktion mit dem Ziel wirtschaftlicher Auswirkungen und wird häufig von langanhaltenden Verbraucherentscheidungen </w:t>
        </w:r>
      </w:ins>
      <w:ins w:id="657" w:author="Azan Karrar" w:date="2024-10-29T09:48:00Z" w16du:dateUtc="2024-10-29T08:48:00Z">
        <w:r>
          <w:t>begleitet. Das</w:t>
        </w:r>
      </w:ins>
      <w:ins w:id="658" w:author="Azan Karrar" w:date="2024-10-29T09:46:00Z" w16du:dateUtc="2024-10-29T08:46:00Z">
        <w:r>
          <w:t xml:space="preserve"> Ziel besteht darin das Verhalten einer Organisation oder eines Unternehmens durch den </w:t>
        </w:r>
        <w:r>
          <w:lastRenderedPageBreak/>
          <w:t xml:space="preserve">Druck des Marktes zu </w:t>
        </w:r>
      </w:ins>
      <w:ins w:id="659" w:author="Azan Karrar" w:date="2024-10-29T15:06:00Z" w16du:dateUtc="2024-10-29T14:06:00Z">
        <w:r w:rsidR="00B36E7A">
          <w:t>beeinflussen. Die</w:t>
        </w:r>
        <w:r w:rsidR="007B6E1C">
          <w:t xml:space="preserve"> Interessengruppe oder O</w:t>
        </w:r>
        <w:r w:rsidR="00B36E7A">
          <w:t>rganisation, die den Boycott starten</w:t>
        </w:r>
      </w:ins>
      <w:ins w:id="660" w:author="Azan Karrar" w:date="2024-10-29T09:47:00Z" w16du:dateUtc="2024-10-29T08:47:00Z">
        <w:r>
          <w:t>, sind</w:t>
        </w:r>
      </w:ins>
      <w:ins w:id="661" w:author="Azan Karrar" w:date="2024-10-29T09:46:00Z" w16du:dateUtc="2024-10-29T08:46:00Z">
        <w:r>
          <w:t xml:space="preserve"> meist weniger emotional und zielen eher auf langzeitige gezielte Veränderungen.</w:t>
        </w:r>
      </w:ins>
      <w:ins w:id="662" w:author="Azan Karrar" w:date="2024-10-29T09:47:00Z" w16du:dateUtc="2024-10-29T08:47:00Z">
        <w:r>
          <w:t xml:space="preserve"> </w:t>
        </w:r>
      </w:ins>
      <w:ins w:id="663" w:author="Azan Karrar" w:date="2024-10-29T15:07:00Z">
        <w:r w:rsidR="00473338" w:rsidRPr="00473338">
          <w:t xml:space="preserve">Ein Boykott wird in der Regel beendet, </w:t>
        </w:r>
      </w:ins>
      <w:ins w:id="664" w:author="Azan Karrar" w:date="2024-10-29T15:08:00Z" w16du:dateUtc="2024-10-29T14:08:00Z">
        <w:r w:rsidR="00975C8A" w:rsidRPr="00975C8A">
          <w:t>sobald das Unternehmen Maßnahmen ergriffen hat, um den Forderungen gerecht zu werden</w:t>
        </w:r>
        <w:r w:rsidR="00975C8A">
          <w:t>.</w:t>
        </w:r>
      </w:ins>
    </w:p>
    <w:p w14:paraId="111C9047" w14:textId="77777777" w:rsidR="00F2529B" w:rsidRDefault="00F2529B" w:rsidP="00F2529B">
      <w:pPr>
        <w:rPr>
          <w:ins w:id="665" w:author="Azan Karrar" w:date="2024-10-29T09:46:00Z" w16du:dateUtc="2024-10-29T08:46:00Z"/>
        </w:rPr>
      </w:pPr>
    </w:p>
    <w:p w14:paraId="034A75B9" w14:textId="1E035EB7" w:rsidR="00F2529B" w:rsidRDefault="00F2529B" w:rsidP="00F2529B">
      <w:pPr>
        <w:rPr>
          <w:ins w:id="666" w:author="Azan Karrar" w:date="2024-10-29T09:46:00Z" w16du:dateUtc="2024-10-29T08:46:00Z"/>
        </w:rPr>
      </w:pPr>
      <w:ins w:id="667" w:author="Azan Karrar" w:date="2024-10-29T09:46:00Z" w16du:dateUtc="2024-10-29T08:46:00Z">
        <w:r>
          <w:t>Hingegen kann “Cancel Culture” eine deutlich intensivere und oft unvorhersehbare Wirkung entfalten</w:t>
        </w:r>
      </w:ins>
      <w:ins w:id="668" w:author="Azan Karrar" w:date="2024-10-29T15:08:00Z" w16du:dateUtc="2024-10-29T14:08:00Z">
        <w:r w:rsidR="00975C8A">
          <w:t xml:space="preserve">. </w:t>
        </w:r>
      </w:ins>
      <w:ins w:id="669" w:author="Azan Karrar" w:date="2024-10-29T09:46:00Z" w16du:dateUtc="2024-10-29T08:46:00Z">
        <w:r>
          <w:t>Ein einziger Tweet, Post oder Kommentar reicht aus, um eine Empörungswelle auslösen, die sich rasant verbreitet. Die Verbreitung von Kritik über sozial Medien ermöglicht es vielen Menschen, sich dieser Bewegung anzuschlie</w:t>
        </w:r>
      </w:ins>
      <w:ins w:id="670" w:author="Azan Karrar" w:date="2024-10-29T13:20:00Z" w16du:dateUtc="2024-10-29T12:20:00Z">
        <w:r w:rsidR="00136387">
          <w:t>ss</w:t>
        </w:r>
      </w:ins>
      <w:ins w:id="671" w:author="Azan Karrar" w:date="2024-10-29T09:46:00Z" w16du:dateUtc="2024-10-29T08:46:00Z">
        <w:r>
          <w:t xml:space="preserve">en. Die Dynamik sozialer Medien verstärkt diese “Cancel"-Bewegung häufig und führt dazu, dass die betroffene Person oder Organisation sozial und beruflich </w:t>
        </w:r>
      </w:ins>
      <w:ins w:id="672" w:author="Azan Karrar" w:date="2024-10-29T09:47:00Z" w16du:dateUtc="2024-10-29T08:47:00Z">
        <w:r>
          <w:t>Konsequenzen</w:t>
        </w:r>
      </w:ins>
      <w:ins w:id="673" w:author="Azan Karrar" w:date="2024-10-29T09:46:00Z" w16du:dateUtc="2024-10-29T08:46:00Z">
        <w:r>
          <w:t xml:space="preserve"> tragen muss.  Oft führt Cancel Culture nicht zu einer Entschuldigung und Verhaltensänderung; stattdessen strebt sie nach anhaltender sozialer Isolation und gesellschaftlicher Ächtung. </w:t>
        </w:r>
      </w:ins>
      <w:ins w:id="674" w:author="Azan Karrar" w:date="2024-10-29T09:49:00Z" w16du:dateUtc="2024-10-29T08:49:00Z">
        <w:r>
          <w:br/>
        </w:r>
      </w:ins>
      <w:ins w:id="675" w:author="Azan Karrar" w:date="2024-10-29T09:57:00Z" w16du:dateUtc="2024-10-29T08:57:00Z">
        <w:r w:rsidR="001E00D1">
          <w:br/>
        </w:r>
      </w:ins>
      <w:ins w:id="676" w:author="Azan Karrar" w:date="2024-10-29T09:57:00Z">
        <w:r w:rsidR="001E00D1" w:rsidRPr="001E5B6A">
          <w:rPr>
            <w:rStyle w:val="berschrift4Zchn"/>
            <w:rPrChange w:id="677" w:author="Azan Karrar" w:date="2024-10-29T10:02:00Z" w16du:dateUtc="2024-10-29T09:02:00Z">
              <w:rPr/>
            </w:rPrChange>
          </w:rPr>
          <w:t>Dauer und Konsequenzen</w:t>
        </w:r>
      </w:ins>
      <w:ins w:id="678" w:author="Azan Karrar" w:date="2024-10-29T14:35:00Z" w16du:dateUtc="2024-10-29T13:35:00Z">
        <w:r w:rsidR="00A145EC">
          <w:rPr>
            <w:rStyle w:val="berschrift4Zchn"/>
          </w:rPr>
          <w:br/>
        </w:r>
      </w:ins>
      <w:ins w:id="679" w:author="Azan Karrar" w:date="2024-10-29T09:49:00Z" w16du:dateUtc="2024-10-29T08:49:00Z">
        <w:r>
          <w:br/>
        </w:r>
      </w:ins>
      <w:ins w:id="680" w:author="Azan Karrar" w:date="2024-10-29T14:33:00Z" w16du:dateUtc="2024-10-29T13:33:00Z">
        <w:r w:rsidR="00A145EC">
          <w:t>Boycott</w:t>
        </w:r>
      </w:ins>
      <w:ins w:id="681" w:author="Azan Karrar" w:date="2024-10-29T09:46:00Z" w16du:dateUtc="2024-10-29T08:46:00Z">
        <w:r>
          <w:t xml:space="preserve"> sind oft vorübergehend und gezielt </w:t>
        </w:r>
      </w:ins>
      <w:ins w:id="682" w:author="Azan Karrar" w:date="2024-10-29T09:47:00Z" w16du:dateUtc="2024-10-29T08:47:00Z">
        <w:r>
          <w:t>ausgerichtet. Regelmä</w:t>
        </w:r>
      </w:ins>
      <w:ins w:id="683" w:author="Azan Karrar" w:date="2024-10-29T13:20:00Z" w16du:dateUtc="2024-10-29T12:20:00Z">
        <w:r w:rsidR="00136387">
          <w:t>ss</w:t>
        </w:r>
      </w:ins>
      <w:ins w:id="684" w:author="Azan Karrar" w:date="2024-10-29T09:47:00Z" w16du:dateUtc="2024-10-29T08:47:00Z">
        <w:r>
          <w:t>ige</w:t>
        </w:r>
      </w:ins>
      <w:ins w:id="685" w:author="Azan Karrar" w:date="2024-10-29T09:46:00Z" w16du:dateUtc="2024-10-29T08:46:00Z">
        <w:r>
          <w:t xml:space="preserve"> Konsumentinnen und Konsumente entscheiden individuell darüber ob und wie lange sie </w:t>
        </w:r>
      </w:ins>
      <w:ins w:id="686" w:author="Azan Karrar" w:date="2024-10-29T09:53:00Z" w16du:dateUtc="2024-10-29T08:53:00Z">
        <w:r w:rsidR="00714121">
          <w:t>an einem Boykott</w:t>
        </w:r>
      </w:ins>
      <w:ins w:id="687" w:author="Azan Karrar" w:date="2024-10-29T09:46:00Z" w16du:dateUtc="2024-10-29T08:46:00Z">
        <w:r>
          <w:t xml:space="preserve"> teilnehmen </w:t>
        </w:r>
      </w:ins>
      <w:ins w:id="688" w:author="Azan Karrar" w:date="2024-10-29T09:47:00Z" w16du:dateUtc="2024-10-29T08:47:00Z">
        <w:r>
          <w:t>werden. Der</w:t>
        </w:r>
      </w:ins>
      <w:ins w:id="689" w:author="Azan Karrar" w:date="2024-10-29T09:46:00Z" w16du:dateUtc="2024-10-29T08:46:00Z">
        <w:r>
          <w:t xml:space="preserve"> Boycott endet </w:t>
        </w:r>
      </w:ins>
      <w:ins w:id="690" w:author="Azan Karrar" w:date="2024-10-29T09:47:00Z" w16du:dateUtc="2024-10-29T08:47:00Z">
        <w:r>
          <w:t>üblicherweise,</w:t>
        </w:r>
      </w:ins>
      <w:ins w:id="691" w:author="Azan Karrar" w:date="2024-10-29T09:46:00Z" w16du:dateUtc="2024-10-29T08:46:00Z">
        <w:r>
          <w:t xml:space="preserve"> wenn das Unternehmen reagiert und die gewünschten Änderungen </w:t>
        </w:r>
      </w:ins>
      <w:ins w:id="692" w:author="Azan Karrar" w:date="2024-10-29T09:47:00Z" w16du:dateUtc="2024-10-29T08:47:00Z">
        <w:r>
          <w:t>vornimmt. Der</w:t>
        </w:r>
      </w:ins>
      <w:ins w:id="693" w:author="Azan Karrar" w:date="2024-10-29T09:46:00Z" w16du:dateUtc="2024-10-29T08:46:00Z">
        <w:r>
          <w:t xml:space="preserve"> Zweck des Boycotts besteht nicht darin vollständig </w:t>
        </w:r>
      </w:ins>
      <w:ins w:id="694" w:author="Azan Karrar" w:date="2024-10-29T09:47:00Z" w16du:dateUtc="2024-10-29T08:47:00Z">
        <w:r>
          <w:t>auszuschlie</w:t>
        </w:r>
      </w:ins>
      <w:ins w:id="695" w:author="Azan Karrar" w:date="2024-10-29T13:20:00Z" w16du:dateUtc="2024-10-29T12:20:00Z">
        <w:r w:rsidR="00136387">
          <w:t>ss</w:t>
        </w:r>
      </w:ins>
      <w:ins w:id="696" w:author="Azan Karrar" w:date="2024-10-29T09:47:00Z" w16du:dateUtc="2024-10-29T08:47:00Z">
        <w:r>
          <w:t>en,</w:t>
        </w:r>
      </w:ins>
      <w:ins w:id="697" w:author="Azan Karrar" w:date="2024-10-29T09:46:00Z" w16du:dateUtc="2024-10-29T08:46:00Z">
        <w:r>
          <w:t xml:space="preserve"> sondern bestimmte Verhaltensweisen </w:t>
        </w:r>
      </w:ins>
      <w:ins w:id="698" w:author="Azan Karrar" w:date="2024-10-29T09:47:00Z" w16du:dateUtc="2024-10-29T08:47:00Z">
        <w:r>
          <w:t>anzupassen,</w:t>
        </w:r>
      </w:ins>
      <w:ins w:id="699" w:author="Azan Karrar" w:date="2024-10-29T09:46:00Z" w16du:dateUtc="2024-10-29T08:46:00Z">
        <w:r>
          <w:t xml:space="preserve"> um langfristig ethische oder gesellschaftliche Normen</w:t>
        </w:r>
      </w:ins>
      <w:ins w:id="700" w:author="Azan Karrar" w:date="2024-10-29T09:47:00Z" w16du:dateUtc="2024-10-29T08:47:00Z">
        <w:r>
          <w:t xml:space="preserve"> zu stärken</w:t>
        </w:r>
      </w:ins>
      <w:ins w:id="701" w:author="Azan Karrar" w:date="2024-10-29T09:46:00Z" w16du:dateUtc="2024-10-29T08:46:00Z">
        <w:r>
          <w:t xml:space="preserve">. </w:t>
        </w:r>
      </w:ins>
    </w:p>
    <w:p w14:paraId="2F8C038B" w14:textId="1B5656EB" w:rsidR="001E5B6A" w:rsidRDefault="00F2529B" w:rsidP="001F20F0">
      <w:pPr>
        <w:rPr>
          <w:ins w:id="702" w:author="Azan Karrar" w:date="2024-10-29T10:03:00Z" w16du:dateUtc="2024-10-29T09:03:00Z"/>
        </w:rPr>
      </w:pPr>
      <w:ins w:id="703" w:author="Azan Karrar" w:date="2024-10-29T09:49:00Z" w16du:dateUtc="2024-10-29T08:49:00Z">
        <w:r>
          <w:br/>
        </w:r>
      </w:ins>
      <w:ins w:id="704" w:author="Azan Karrar" w:date="2024-10-29T09:46:00Z" w16du:dateUtc="2024-10-29T08:46:00Z">
        <w:r>
          <w:t xml:space="preserve">Die Praxis der </w:t>
        </w:r>
      </w:ins>
      <w:ins w:id="705" w:author="Azan Karrar" w:date="2024-10-29T09:56:00Z" w16du:dateUtc="2024-10-29T08:56:00Z">
        <w:r w:rsidR="00D42654">
          <w:t>Cancle Culture</w:t>
        </w:r>
      </w:ins>
      <w:ins w:id="706" w:author="Azan Karrar" w:date="2024-10-29T09:46:00Z" w16du:dateUtc="2024-10-29T08:46:00Z">
        <w:r>
          <w:t xml:space="preserve"> kann sich jedoch über einen längeren Zeitraum erstreckend und oft tiefgreifend persönliche Auswirkungen haben. Da das Ziel darin besteht eine Person oder Organisation aus dem sozial</w:t>
        </w:r>
      </w:ins>
      <w:ins w:id="707" w:author="Azan Karrar" w:date="2024-10-29T15:09:00Z" w16du:dateUtc="2024-10-29T14:09:00Z">
        <w:r w:rsidR="00975C8A">
          <w:t>en</w:t>
        </w:r>
      </w:ins>
      <w:ins w:id="708" w:author="Azan Karrar" w:date="2024-10-29T09:46:00Z" w16du:dateUtc="2024-10-29T08:46:00Z">
        <w:r>
          <w:t xml:space="preserve"> oder beruflich</w:t>
        </w:r>
      </w:ins>
      <w:ins w:id="709" w:author="Azan Karrar" w:date="2024-10-29T15:09:00Z" w16du:dateUtc="2024-10-29T14:09:00Z">
        <w:r w:rsidR="00975C8A">
          <w:t>en</w:t>
        </w:r>
      </w:ins>
      <w:ins w:id="710" w:author="Azan Karrar" w:date="2024-10-29T09:46:00Z" w16du:dateUtc="2024-10-29T08:46:00Z">
        <w:r>
          <w:t xml:space="preserve"> Umfeld auszugrenzen</w:t>
        </w:r>
      </w:ins>
      <w:ins w:id="711" w:author="Azan Karrar" w:date="2024-10-29T15:09:00Z" w16du:dateUtc="2024-10-29T14:09:00Z">
        <w:r w:rsidR="002172B0">
          <w:t>.</w:t>
        </w:r>
      </w:ins>
      <w:ins w:id="712" w:author="Azan Karrar" w:date="2024-10-29T15:10:00Z" w16du:dateUtc="2024-10-29T14:10:00Z">
        <w:r w:rsidR="002172B0">
          <w:t xml:space="preserve"> </w:t>
        </w:r>
      </w:ins>
      <w:ins w:id="713" w:author="Azan Karrar" w:date="2024-10-29T15:09:00Z" w16du:dateUtc="2024-10-29T14:09:00Z">
        <w:r w:rsidR="002172B0">
          <w:t>D</w:t>
        </w:r>
      </w:ins>
      <w:ins w:id="714" w:author="Azan Karrar" w:date="2024-10-29T09:46:00Z" w16du:dateUtc="2024-10-29T08:46:00Z">
        <w:r>
          <w:t>ie</w:t>
        </w:r>
      </w:ins>
      <w:ins w:id="715" w:author="Azan Karrar" w:date="2024-10-29T15:09:00Z" w16du:dateUtc="2024-10-29T14:09:00Z">
        <w:r w:rsidR="002172B0">
          <w:t xml:space="preserve"> </w:t>
        </w:r>
      </w:ins>
      <w:ins w:id="716" w:author="Azan Karrar" w:date="2024-10-29T09:46:00Z" w16du:dateUtc="2024-10-29T08:46:00Z">
        <w:r>
          <w:t xml:space="preserve">gesellschaftliche Ächtung </w:t>
        </w:r>
      </w:ins>
      <w:ins w:id="717" w:author="Azan Karrar" w:date="2024-10-29T15:10:00Z" w16du:dateUtc="2024-10-29T14:10:00Z">
        <w:r w:rsidR="002172B0">
          <w:t xml:space="preserve">bleibt </w:t>
        </w:r>
      </w:ins>
      <w:ins w:id="718" w:author="Azan Karrar" w:date="2024-10-29T09:46:00Z" w16du:dateUtc="2024-10-29T08:46:00Z">
        <w:r>
          <w:t xml:space="preserve">oft </w:t>
        </w:r>
        <w:r>
          <w:t>bestehen,</w:t>
        </w:r>
        <w:r>
          <w:t xml:space="preserve"> selbst wenn die </w:t>
        </w:r>
      </w:ins>
      <w:ins w:id="719" w:author="Azan Karrar" w:date="2024-10-29T15:10:00Z" w16du:dateUtc="2024-10-29T14:10:00Z">
        <w:r w:rsidR="002172B0">
          <w:t>betroffene Person oder Personen</w:t>
        </w:r>
      </w:ins>
      <w:ins w:id="720" w:author="Azan Karrar" w:date="2024-10-29T09:46:00Z" w16du:dateUtc="2024-10-29T08:46:00Z">
        <w:r>
          <w:t xml:space="preserve"> sich entschuldigen oder ihr Verhalten ändern. Diese langfristigen </w:t>
        </w:r>
        <w:r>
          <w:t>Konsequenzen</w:t>
        </w:r>
        <w:r>
          <w:t xml:space="preserve"> sind besonders problematisch</w:t>
        </w:r>
      </w:ins>
      <w:ins w:id="721" w:author="Azan Karrar" w:date="2024-10-29T15:10:00Z" w16du:dateUtc="2024-10-29T14:10:00Z">
        <w:r w:rsidR="002172B0">
          <w:t>,</w:t>
        </w:r>
      </w:ins>
      <w:ins w:id="722" w:author="Azan Karrar" w:date="2024-10-29T09:46:00Z" w16du:dateUtc="2024-10-29T08:46:00Z">
        <w:r>
          <w:t xml:space="preserve"> </w:t>
        </w:r>
      </w:ins>
      <w:ins w:id="723" w:author="Azan Karrar" w:date="2024-10-29T15:11:00Z">
        <w:r w:rsidR="005A5093" w:rsidRPr="005A5093">
          <w:t xml:space="preserve">weil sie für die betroffene Person bleibende Hindernisse schaffen und eine Rückkehr in die öffentliche oder berufliche </w:t>
        </w:r>
      </w:ins>
      <w:ins w:id="724" w:author="Azan Karrar" w:date="2024-10-29T15:11:00Z" w16du:dateUtc="2024-10-29T14:11:00Z">
        <w:r w:rsidR="005A5093">
          <w:t>Welt immer erschweren.</w:t>
        </w:r>
      </w:ins>
    </w:p>
    <w:p w14:paraId="6F9FCC99" w14:textId="2C144A55" w:rsidR="00F2529B" w:rsidRDefault="0034502C" w:rsidP="001F20F0">
      <w:pPr>
        <w:rPr>
          <w:ins w:id="725" w:author="Azan Karrar" w:date="2024-10-29T09:46:00Z" w16du:dateUtc="2024-10-29T08:46:00Z"/>
        </w:rPr>
      </w:pPr>
      <w:ins w:id="726" w:author="Azan Karrar" w:date="2024-10-29T10:00:00Z" w16du:dateUtc="2024-10-29T09:00:00Z">
        <w:r>
          <w:br/>
        </w:r>
      </w:ins>
      <w:ins w:id="727" w:author="Azan Karrar" w:date="2024-10-29T10:00:00Z">
        <w:r w:rsidR="001F20F0" w:rsidRPr="001E5B6A">
          <w:rPr>
            <w:rStyle w:val="berschrift4Zchn"/>
            <w:rPrChange w:id="728" w:author="Azan Karrar" w:date="2024-10-29T10:02:00Z" w16du:dateUtc="2024-10-29T09:02:00Z">
              <w:rPr/>
            </w:rPrChange>
          </w:rPr>
          <w:t>Die Rolle der sozialen Medien</w:t>
        </w:r>
      </w:ins>
      <w:ins w:id="729" w:author="Azan Karrar" w:date="2024-10-29T14:35:00Z" w16du:dateUtc="2024-10-29T13:35:00Z">
        <w:r w:rsidR="00A145EC">
          <w:rPr>
            <w:rStyle w:val="berschrift4Zchn"/>
          </w:rPr>
          <w:br/>
        </w:r>
      </w:ins>
      <w:ins w:id="730" w:author="Azan Karrar" w:date="2024-10-29T09:49:00Z" w16du:dateUtc="2024-10-29T08:49:00Z">
        <w:r w:rsidR="00F2529B">
          <w:br/>
        </w:r>
      </w:ins>
      <w:ins w:id="731" w:author="Azan Karrar" w:date="2024-10-29T09:46:00Z" w16du:dateUtc="2024-10-29T08:46:00Z">
        <w:r w:rsidR="00F2529B">
          <w:t xml:space="preserve">In der Cancel Culture spielen soziale Medien eine bedeutende Rolle und </w:t>
        </w:r>
      </w:ins>
      <w:ins w:id="732" w:author="Azan Karrar" w:date="2024-10-29T15:12:00Z" w16du:dateUtc="2024-10-29T14:12:00Z">
        <w:r w:rsidR="00705334">
          <w:t>funktionieren</w:t>
        </w:r>
      </w:ins>
      <w:ins w:id="733" w:author="Azan Karrar" w:date="2024-10-29T09:46:00Z" w16du:dateUtc="2024-10-29T08:46:00Z">
        <w:r w:rsidR="00F2529B">
          <w:t xml:space="preserve"> als Plattform für Einzelpersonen zur </w:t>
        </w:r>
      </w:ins>
      <w:ins w:id="734" w:author="Azan Karrar" w:date="2024-10-29T15:15:00Z" w16du:dateUtc="2024-10-29T14:15:00Z">
        <w:r w:rsidR="00026F2C">
          <w:t>öffentlichen</w:t>
        </w:r>
      </w:ins>
      <w:ins w:id="735" w:author="Azan Karrar" w:date="2024-10-29T15:13:00Z" w16du:dateUtc="2024-10-29T14:13:00Z">
        <w:r w:rsidR="00024FBD">
          <w:t xml:space="preserve"> von</w:t>
        </w:r>
      </w:ins>
      <w:ins w:id="736" w:author="Azan Karrar" w:date="2024-10-29T09:46:00Z" w16du:dateUtc="2024-10-29T08:46:00Z">
        <w:r w:rsidR="00F2529B">
          <w:t xml:space="preserve"> Äu</w:t>
        </w:r>
      </w:ins>
      <w:ins w:id="737" w:author="Azan Karrar" w:date="2024-10-29T13:20:00Z" w16du:dateUtc="2024-10-29T12:20:00Z">
        <w:r w:rsidR="00136387">
          <w:t>ss</w:t>
        </w:r>
      </w:ins>
      <w:ins w:id="738" w:author="Azan Karrar" w:date="2024-10-29T09:46:00Z" w16du:dateUtc="2024-10-29T08:46:00Z">
        <w:r w:rsidR="00F2529B">
          <w:t xml:space="preserve">erung </w:t>
        </w:r>
      </w:ins>
      <w:ins w:id="739" w:author="Azan Karrar" w:date="2024-10-29T15:13:00Z" w16du:dateUtc="2024-10-29T14:13:00Z">
        <w:r w:rsidR="00024FBD">
          <w:t>wie</w:t>
        </w:r>
      </w:ins>
      <w:ins w:id="740" w:author="Azan Karrar" w:date="2024-10-29T09:46:00Z" w16du:dateUtc="2024-10-29T08:46:00Z">
        <w:r w:rsidR="00F2529B">
          <w:t xml:space="preserve"> Kritik sowie zum Zusammenschluss mit anderen Personen zur Ausübung von Druck auf Einzelne </w:t>
        </w:r>
      </w:ins>
      <w:ins w:id="741" w:author="Azan Karrar" w:date="2024-10-29T15:13:00Z" w16du:dateUtc="2024-10-29T14:13:00Z">
        <w:r w:rsidR="00024FBD">
          <w:t xml:space="preserve">Personen </w:t>
        </w:r>
      </w:ins>
      <w:ins w:id="742" w:author="Azan Karrar" w:date="2024-10-29T09:46:00Z" w16du:dateUtc="2024-10-29T08:46:00Z">
        <w:r w:rsidR="00F2529B">
          <w:t>oder Organisation</w:t>
        </w:r>
      </w:ins>
      <w:ins w:id="743" w:author="Azan Karrar" w:date="2024-10-29T15:13:00Z" w16du:dateUtc="2024-10-29T14:13:00Z">
        <w:r w:rsidR="00024FBD">
          <w:t>en</w:t>
        </w:r>
      </w:ins>
      <w:ins w:id="744" w:author="Azan Karrar" w:date="2024-10-29T09:46:00Z" w16du:dateUtc="2024-10-29T08:46:00Z">
        <w:r w:rsidR="00F2529B">
          <w:t>. Die Schnelligkeit und Weite der sozialen Medien verstärken die Auswirkungen der Cancel Culture</w:t>
        </w:r>
      </w:ins>
      <w:ins w:id="745" w:author="Azan Karrar" w:date="2024-10-29T15:13:00Z" w16du:dateUtc="2024-10-29T14:13:00Z">
        <w:r w:rsidR="008C28DA">
          <w:t>.</w:t>
        </w:r>
      </w:ins>
      <w:ins w:id="746" w:author="Azan Karrar" w:date="2024-10-29T09:46:00Z" w16du:dateUtc="2024-10-29T08:46:00Z">
        <w:r w:rsidR="00F2529B">
          <w:t xml:space="preserve"> </w:t>
        </w:r>
      </w:ins>
      <w:ins w:id="747" w:author="Azan Karrar" w:date="2024-10-29T15:13:00Z" w16du:dateUtc="2024-10-29T14:13:00Z">
        <w:r w:rsidR="008C28DA">
          <w:t>E</w:t>
        </w:r>
      </w:ins>
      <w:ins w:id="748" w:author="Azan Karrar" w:date="2024-10-29T09:46:00Z" w16du:dateUtc="2024-10-29T08:46:00Z">
        <w:r w:rsidR="00F2529B">
          <w:t>in einziger Aufruf zum “Canceln” kann sich schnell viral</w:t>
        </w:r>
      </w:ins>
      <w:ins w:id="749" w:author="Azan Karrar" w:date="2024-10-29T15:13:00Z" w16du:dateUtc="2024-10-29T14:13:00Z">
        <w:r w:rsidR="008C28DA">
          <w:t xml:space="preserve"> und </w:t>
        </w:r>
      </w:ins>
      <w:ins w:id="750" w:author="Azan Karrar" w:date="2024-10-29T15:14:00Z" w16du:dateUtc="2024-10-29T14:14:00Z">
        <w:r w:rsidR="008C28DA">
          <w:t>global</w:t>
        </w:r>
      </w:ins>
      <w:ins w:id="751" w:author="Azan Karrar" w:date="2024-10-29T09:46:00Z" w16du:dateUtc="2024-10-29T08:46:00Z">
        <w:r w:rsidR="00F2529B">
          <w:t xml:space="preserve"> verbreiten. Plattform</w:t>
        </w:r>
      </w:ins>
      <w:ins w:id="752" w:author="Azan Karrar" w:date="2024-10-29T15:15:00Z" w16du:dateUtc="2024-10-29T14:15:00Z">
        <w:r w:rsidR="00026F2C">
          <w:t>en</w:t>
        </w:r>
      </w:ins>
      <w:ins w:id="753" w:author="Azan Karrar" w:date="2024-10-29T09:46:00Z" w16du:dateUtc="2024-10-29T08:46:00Z">
        <w:r w:rsidR="00F2529B">
          <w:t xml:space="preserve"> wie Twitter und Instagram ermöglichen es </w:t>
        </w:r>
      </w:ins>
      <w:ins w:id="754" w:author="Azan Karrar" w:date="2024-10-29T15:15:00Z" w16du:dateUtc="2024-10-29T14:15:00Z">
        <w:r w:rsidR="00026F2C">
          <w:t>einzelnen</w:t>
        </w:r>
      </w:ins>
      <w:ins w:id="755" w:author="Azan Karrar" w:date="2024-10-29T09:46:00Z" w16du:dateUtc="2024-10-29T08:46:00Z">
        <w:r w:rsidR="00F2529B">
          <w:t xml:space="preserve">, innerhalb </w:t>
        </w:r>
      </w:ins>
      <w:ins w:id="756" w:author="Azan Karrar" w:date="2024-10-29T09:50:00Z" w16du:dateUtc="2024-10-29T08:50:00Z">
        <w:r w:rsidR="00BB41DA">
          <w:t>kürzester</w:t>
        </w:r>
      </w:ins>
      <w:ins w:id="757" w:author="Azan Karrar" w:date="2024-10-29T09:46:00Z" w16du:dateUtc="2024-10-29T08:46:00Z">
        <w:r w:rsidR="00F2529B">
          <w:t xml:space="preserve"> Zeit ein gro</w:t>
        </w:r>
      </w:ins>
      <w:ins w:id="758" w:author="Azan Karrar" w:date="2024-10-29T13:20:00Z" w16du:dateUtc="2024-10-29T12:20:00Z">
        <w:r w:rsidR="00136387">
          <w:t>ss</w:t>
        </w:r>
      </w:ins>
      <w:ins w:id="759" w:author="Azan Karrar" w:date="2024-10-29T09:46:00Z" w16du:dateUtc="2024-10-29T08:46:00Z">
        <w:r w:rsidR="00F2529B">
          <w:t xml:space="preserve">es Publikum zu erreichen und eine oft schwer steuerbare Bewegung ins Leben zu rufen. </w:t>
        </w:r>
      </w:ins>
    </w:p>
    <w:p w14:paraId="6078EBD0" w14:textId="77777777" w:rsidR="00F2529B" w:rsidRDefault="00F2529B" w:rsidP="00F2529B">
      <w:pPr>
        <w:rPr>
          <w:ins w:id="760" w:author="Azan Karrar" w:date="2024-10-29T09:46:00Z" w16du:dateUtc="2024-10-29T08:46:00Z"/>
        </w:rPr>
      </w:pPr>
    </w:p>
    <w:p w14:paraId="28FF5200" w14:textId="0F990479" w:rsidR="00F2529B" w:rsidRDefault="0043303E" w:rsidP="00F2529B">
      <w:pPr>
        <w:rPr>
          <w:ins w:id="761" w:author="Azan Karrar" w:date="2024-10-29T09:46:00Z" w16du:dateUtc="2024-10-29T08:46:00Z"/>
        </w:rPr>
      </w:pPr>
      <w:ins w:id="762" w:author="Azan Karrar" w:date="2024-10-29T12:55:00Z" w16du:dateUtc="2024-10-29T11:55:00Z">
        <w:r w:rsidRPr="0043303E">
          <w:t>Bei</w:t>
        </w:r>
      </w:ins>
      <w:ins w:id="763" w:author="Azan Karrar" w:date="2024-10-29T15:15:00Z" w16du:dateUtc="2024-10-29T14:15:00Z">
        <w:r w:rsidR="00026F2C">
          <w:t>m Boy</w:t>
        </w:r>
      </w:ins>
      <w:ins w:id="764" w:author="Azan Karrar" w:date="2024-10-29T15:16:00Z" w16du:dateUtc="2024-10-29T14:16:00Z">
        <w:r w:rsidR="00026F2C">
          <w:t>cott</w:t>
        </w:r>
      </w:ins>
      <w:ins w:id="765" w:author="Azan Karrar" w:date="2024-10-29T12:55:00Z" w16du:dateUtc="2024-10-29T11:55:00Z">
        <w:r w:rsidRPr="0043303E">
          <w:t xml:space="preserve"> wird oft eine andere Taktik angewandt, die oft mit gezielten Kampagnen über verschieden Kanäle koordiniert wird, um Verbraucher dazu zu bringen, bewusst auf </w:t>
        </w:r>
        <w:r w:rsidRPr="0043303E">
          <w:lastRenderedPageBreak/>
          <w:t xml:space="preserve">bestimmte Produkte zu verzichten. </w:t>
        </w:r>
      </w:ins>
      <w:ins w:id="766" w:author="Azan Karrar" w:date="2024-10-29T13:00:00Z" w16du:dateUtc="2024-10-29T12:00:00Z">
        <w:r w:rsidR="00967A6D" w:rsidRPr="0043303E">
          <w:t>Das Hauptaugenmerk</w:t>
        </w:r>
      </w:ins>
      <w:ins w:id="767" w:author="Azan Karrar" w:date="2024-10-29T12:55:00Z" w16du:dateUtc="2024-10-29T11:55:00Z">
        <w:r w:rsidRPr="0043303E">
          <w:t xml:space="preserve"> liegt auf der Vermittlung von Informationen und Aufklärung mit dem langfristigen Ziel, das Bewusstsein zu stärken und ein ethisch verantwortungsbewusstes Konsumverhalten zu unterstützen.</w:t>
        </w:r>
      </w:ins>
      <w:ins w:id="768" w:author="Azan Karrar" w:date="2024-10-29T10:01:00Z" w16du:dateUtc="2024-10-29T09:01:00Z">
        <w:r w:rsidR="001E5B6A">
          <w:br/>
        </w:r>
        <w:r w:rsidR="001E5B6A">
          <w:br/>
        </w:r>
      </w:ins>
      <w:ins w:id="769" w:author="Azan Karrar" w:date="2024-10-29T10:01:00Z">
        <w:r w:rsidR="001E5B6A" w:rsidRPr="001E5B6A">
          <w:rPr>
            <w:rStyle w:val="berschrift4Zchn"/>
            <w:rPrChange w:id="770" w:author="Azan Karrar" w:date="2024-10-29T10:03:00Z" w16du:dateUtc="2024-10-29T09:03:00Z">
              <w:rPr/>
            </w:rPrChange>
          </w:rPr>
          <w:t>Öffentlicher Druck und persönliche Folgen</w:t>
        </w:r>
      </w:ins>
      <w:ins w:id="771" w:author="Azan Karrar" w:date="2024-10-29T14:35:00Z" w16du:dateUtc="2024-10-29T13:35:00Z">
        <w:r w:rsidR="00A145EC">
          <w:rPr>
            <w:rStyle w:val="berschrift4Zchn"/>
          </w:rPr>
          <w:br/>
        </w:r>
      </w:ins>
      <w:ins w:id="772" w:author="Azan Karrar" w:date="2024-10-29T10:01:00Z" w16du:dateUtc="2024-10-29T09:01:00Z">
        <w:r w:rsidR="001E5B6A">
          <w:br/>
        </w:r>
      </w:ins>
      <w:ins w:id="773" w:author="Azan Karrar" w:date="2024-10-29T09:46:00Z" w16du:dateUtc="2024-10-29T08:46:00Z">
        <w:r w:rsidR="00F2529B">
          <w:t>Ein bedeutender Unterschied besteht auch darin</w:t>
        </w:r>
      </w:ins>
      <w:ins w:id="774" w:author="Azan Karrar" w:date="2024-10-29T15:17:00Z" w16du:dateUtc="2024-10-29T14:17:00Z">
        <w:r w:rsidR="001B629E">
          <w:t>,</w:t>
        </w:r>
      </w:ins>
      <w:ins w:id="775" w:author="Azan Karrar" w:date="2024-10-29T09:46:00Z" w16du:dateUtc="2024-10-29T08:46:00Z">
        <w:r w:rsidR="00F2529B">
          <w:t xml:space="preserve"> wie Boycott und Cancel Culture Einfluss ausübe</w:t>
        </w:r>
      </w:ins>
      <w:ins w:id="776" w:author="Azan Karrar" w:date="2024-10-29T15:17:00Z" w16du:dateUtc="2024-10-29T14:17:00Z">
        <w:r w:rsidR="001B629E">
          <w:t>n</w:t>
        </w:r>
      </w:ins>
      <w:ins w:id="777" w:author="Azan Karrar" w:date="2024-10-29T09:46:00Z" w16du:dateUtc="2024-10-29T08:46:00Z">
        <w:r w:rsidR="00F2529B">
          <w:t xml:space="preserve">. Boycotts zielen darauf ab wirtschaftliche Veränderungen zu bewirken, indem sie finanzielle Verluste verursachen. Die Folgen sind im Allgemeinen weniger persönlich und konzentrierter auf strukturelle Veränderungen in einem Unternehmen. </w:t>
        </w:r>
      </w:ins>
      <w:ins w:id="778" w:author="Azan Karrar" w:date="2024-10-29T09:50:00Z" w16du:dateUtc="2024-10-29T08:50:00Z">
        <w:r w:rsidR="00F2529B">
          <w:br/>
        </w:r>
      </w:ins>
    </w:p>
    <w:p w14:paraId="7F9A5429" w14:textId="39A772B6" w:rsidR="000C3E3C" w:rsidRDefault="00F2529B" w:rsidP="00F2529B">
      <w:pPr>
        <w:rPr>
          <w:ins w:id="779" w:author="Azan Karrar" w:date="2024-10-28T17:07:00Z" w16du:dateUtc="2024-10-28T16:07:00Z"/>
        </w:rPr>
      </w:pPr>
      <w:ins w:id="780" w:author="Azan Karrar" w:date="2024-10-29T09:46:00Z" w16du:dateUtc="2024-10-29T08:46:00Z">
        <w:r>
          <w:t>Cancel Culture kann direkte Auswirkungen auf das öffentliche Ansehen und den persönlichen Ruf haben. Wenn jemand “gecancelt” wird</w:t>
        </w:r>
      </w:ins>
      <w:ins w:id="781" w:author="Azan Karrar" w:date="2024-10-29T15:17:00Z" w16du:dateUtc="2024-10-29T14:17:00Z">
        <w:r w:rsidR="002162B0">
          <w:t xml:space="preserve">, </w:t>
        </w:r>
      </w:ins>
      <w:ins w:id="782" w:author="Azan Karrar" w:date="2024-10-29T09:46:00Z" w16du:dateUtc="2024-10-29T08:46:00Z">
        <w:r>
          <w:t xml:space="preserve">kann dies </w:t>
        </w:r>
      </w:ins>
      <w:ins w:id="783" w:author="Azan Karrar" w:date="2024-10-29T15:18:00Z" w16du:dateUtc="2024-10-29T14:18:00Z">
        <w:r w:rsidR="002162B0">
          <w:t>schwere</w:t>
        </w:r>
      </w:ins>
      <w:ins w:id="784" w:author="Azan Karrar" w:date="2024-10-29T09:46:00Z" w16du:dateUtc="2024-10-29T08:46:00Z">
        <w:r>
          <w:t xml:space="preserve"> </w:t>
        </w:r>
      </w:ins>
      <w:ins w:id="785" w:author="Azan Karrar" w:date="2024-10-29T09:50:00Z" w16du:dateUtc="2024-10-29T08:50:00Z">
        <w:r w:rsidR="00BB41DA">
          <w:t>Konsequenzen</w:t>
        </w:r>
      </w:ins>
      <w:ins w:id="786" w:author="Azan Karrar" w:date="2024-10-29T09:46:00Z" w16du:dateUtc="2024-10-29T08:46:00Z">
        <w:r>
          <w:t xml:space="preserve"> für ihr </w:t>
        </w:r>
      </w:ins>
      <w:ins w:id="787" w:author="Azan Karrar" w:date="2024-10-29T09:50:00Z" w16du:dateUtc="2024-10-29T08:50:00Z">
        <w:r w:rsidR="00BB41DA">
          <w:t>sozialen</w:t>
        </w:r>
      </w:ins>
      <w:ins w:id="788" w:author="Azan Karrar" w:date="2024-10-29T09:46:00Z" w16du:dateUtc="2024-10-29T08:46:00Z">
        <w:r>
          <w:t xml:space="preserve"> und berufliches Leben haben. Oft führt dieser Ausschluss zu einem moralischen Urteil über die betroffene Person und kann ihren Ruf nachhaltig schädigen. In der Cancel Culture gibt es nur wenig Platz für Vergebung oder Ausgleich. </w:t>
        </w:r>
      </w:ins>
      <w:ins w:id="789" w:author="Azan Karrar" w:date="2024-10-29T14:33:00Z" w16du:dateUtc="2024-10-29T13:33:00Z">
        <w:r w:rsidR="00A145EC">
          <w:t>Boycott</w:t>
        </w:r>
      </w:ins>
      <w:ins w:id="790" w:author="Azan Karrar" w:date="2024-10-29T09:46:00Z" w16du:dateUtc="2024-10-29T08:46:00Z">
        <w:r>
          <w:t xml:space="preserve"> endet oft erst dann </w:t>
        </w:r>
      </w:ins>
      <w:ins w:id="791" w:author="Azan Karrar" w:date="2024-10-29T09:50:00Z" w16du:dateUtc="2024-10-29T08:50:00Z">
        <w:r w:rsidR="00BB41DA">
          <w:t>wirklich,</w:t>
        </w:r>
      </w:ins>
      <w:ins w:id="792" w:author="Azan Karrar" w:date="2024-10-29T09:46:00Z" w16du:dateUtc="2024-10-29T08:46:00Z">
        <w:r>
          <w:t xml:space="preserve"> wenn ein Unternehmen die geforderten Änderungen umsetzt. </w:t>
        </w:r>
      </w:ins>
      <w:ins w:id="793" w:author="Azan Karrar" w:date="2024-10-29T09:50:00Z" w16du:dateUtc="2024-10-29T08:50:00Z">
        <w:r>
          <w:br/>
        </w:r>
      </w:ins>
      <w:ins w:id="794" w:author="Azan Karrar" w:date="2024-10-29T10:01:00Z" w16du:dateUtc="2024-10-29T09:01:00Z">
        <w:r w:rsidR="001E5B6A">
          <w:br/>
        </w:r>
      </w:ins>
      <w:ins w:id="795" w:author="Azan Karrar" w:date="2024-10-29T10:01:00Z">
        <w:r w:rsidR="001E5B6A" w:rsidRPr="001E5B6A">
          <w:rPr>
            <w:rStyle w:val="berschrift4Zchn"/>
            <w:rPrChange w:id="796" w:author="Azan Karrar" w:date="2024-10-29T10:03:00Z" w16du:dateUtc="2024-10-29T09:03:00Z">
              <w:rPr/>
            </w:rPrChange>
          </w:rPr>
          <w:t>Zusammenfassun</w:t>
        </w:r>
      </w:ins>
      <w:ins w:id="797" w:author="Azan Karrar" w:date="2024-10-29T10:01:00Z" w16du:dateUtc="2024-10-29T09:01:00Z">
        <w:r w:rsidR="001E5B6A" w:rsidRPr="001E5B6A">
          <w:rPr>
            <w:rStyle w:val="berschrift4Zchn"/>
            <w:rPrChange w:id="798" w:author="Azan Karrar" w:date="2024-10-29T10:03:00Z" w16du:dateUtc="2024-10-29T09:03:00Z">
              <w:rPr/>
            </w:rPrChange>
          </w:rPr>
          <w:t>g</w:t>
        </w:r>
      </w:ins>
      <w:ins w:id="799" w:author="Azan Karrar" w:date="2024-10-29T14:35:00Z" w16du:dateUtc="2024-10-29T13:35:00Z">
        <w:r w:rsidR="00A145EC">
          <w:rPr>
            <w:rStyle w:val="berschrift4Zchn"/>
          </w:rPr>
          <w:br/>
        </w:r>
      </w:ins>
      <w:ins w:id="800" w:author="Azan Karrar" w:date="2024-10-29T10:01:00Z" w16du:dateUtc="2024-10-29T09:01:00Z">
        <w:r w:rsidR="001E5B6A">
          <w:br/>
        </w:r>
      </w:ins>
      <w:ins w:id="801" w:author="Azan Karrar" w:date="2024-10-29T15:04:00Z" w16du:dateUtc="2024-10-29T14:04:00Z">
        <w:r w:rsidR="00475F38">
          <w:t>Zusammengefasst</w:t>
        </w:r>
      </w:ins>
      <w:ins w:id="802" w:author="Azan Karrar" w:date="2024-10-29T09:46:00Z" w16du:dateUtc="2024-10-29T08:46:00Z">
        <w:r>
          <w:t xml:space="preserve"> kann festgehalten werden</w:t>
        </w:r>
      </w:ins>
      <w:ins w:id="803" w:author="Azan Karrar" w:date="2024-10-29T15:18:00Z" w16du:dateUtc="2024-10-29T14:18:00Z">
        <w:r w:rsidR="0021715B">
          <w:t>, dass</w:t>
        </w:r>
      </w:ins>
      <w:ins w:id="804" w:author="Azan Karrar" w:date="2024-10-29T09:46:00Z" w16du:dateUtc="2024-10-29T08:46:00Z">
        <w:r>
          <w:t xml:space="preserve"> Boykott und Cancel Culture ähnliche Ziele verfolgen</w:t>
        </w:r>
      </w:ins>
      <w:ins w:id="805" w:author="Azan Karrar" w:date="2024-10-29T15:19:00Z" w16du:dateUtc="2024-10-29T14:19:00Z">
        <w:r w:rsidR="0021715B">
          <w:t xml:space="preserve">, </w:t>
        </w:r>
      </w:ins>
      <w:ins w:id="806" w:author="Azan Karrar" w:date="2024-10-29T09:46:00Z" w16du:dateUtc="2024-10-29T08:46:00Z">
        <w:r>
          <w:t>nämlich die Einhaltung von Verantwortung und ethischen Standards</w:t>
        </w:r>
      </w:ins>
      <w:ins w:id="807" w:author="Azan Karrar" w:date="2024-10-29T15:19:00Z" w16du:dateUtc="2024-10-29T14:19:00Z">
        <w:r w:rsidR="0021715B">
          <w:t>. A</w:t>
        </w:r>
      </w:ins>
      <w:ins w:id="808" w:author="Azan Karrar" w:date="2024-10-29T09:46:00Z" w16du:dateUtc="2024-10-29T08:46:00Z">
        <w:r>
          <w:t xml:space="preserve">ber sie gehen auf sehr unterschiedliche Weisen vor. Ein Boykott ist eine organisierte Bewegung mit wirtschaftlichen Anreizen; Cancel Culture hingegen entsteht oft </w:t>
        </w:r>
      </w:ins>
      <w:ins w:id="809" w:author="Azan Karrar" w:date="2024-10-29T09:50:00Z" w16du:dateUtc="2024-10-29T08:50:00Z">
        <w:r w:rsidR="00BB41DA">
          <w:t>aus sozialen Medien</w:t>
        </w:r>
      </w:ins>
      <w:ins w:id="810" w:author="Azan Karrar" w:date="2024-10-29T09:46:00Z" w16du:dateUtc="2024-10-29T08:46:00Z">
        <w:r>
          <w:t xml:space="preserve"> heraus und zielt darauf ab eine Person oder Institution sozial auszugrenzen. Der Boykott endet nach der Umsetzung der geforderten Änderungen; Cancel Culture hingegen kann das Ansehen und die soziale Stellung einer Person langfristig beeinträchtigen.</w:t>
        </w:r>
      </w:ins>
    </w:p>
    <w:p w14:paraId="1321BEED" w14:textId="77777777" w:rsidR="000C3E3C" w:rsidRDefault="000C3E3C" w:rsidP="00AC0660">
      <w:pPr>
        <w:rPr>
          <w:ins w:id="811" w:author="Azan Karrar" w:date="2024-10-28T17:07:00Z" w16du:dateUtc="2024-10-28T16:07:00Z"/>
        </w:rPr>
      </w:pPr>
    </w:p>
    <w:p w14:paraId="35529729" w14:textId="77777777" w:rsidR="000C3E3C" w:rsidRDefault="000C3E3C" w:rsidP="00AC0660">
      <w:pPr>
        <w:rPr>
          <w:ins w:id="812" w:author="Azan Karrar" w:date="2024-10-28T17:07:00Z" w16du:dateUtc="2024-10-28T16:07:00Z"/>
        </w:rPr>
      </w:pPr>
    </w:p>
    <w:p w14:paraId="5D483DB0" w14:textId="77777777" w:rsidR="000C3E3C" w:rsidRDefault="000C3E3C" w:rsidP="00AC0660">
      <w:pPr>
        <w:rPr>
          <w:ins w:id="813" w:author="Azan Karrar" w:date="2024-10-28T17:07:00Z" w16du:dateUtc="2024-10-28T16:07:00Z"/>
        </w:rPr>
      </w:pPr>
    </w:p>
    <w:p w14:paraId="7D503DAF" w14:textId="77777777" w:rsidR="000C3E3C" w:rsidRDefault="000C3E3C" w:rsidP="00AC0660">
      <w:pPr>
        <w:rPr>
          <w:ins w:id="814" w:author="Azan Karrar" w:date="2024-10-28T17:07:00Z" w16du:dateUtc="2024-10-28T16:07:00Z"/>
        </w:rPr>
      </w:pPr>
    </w:p>
    <w:p w14:paraId="72659394" w14:textId="77777777" w:rsidR="000C3E3C" w:rsidRPr="009E2A01" w:rsidRDefault="000C3E3C" w:rsidP="00AC0660"/>
    <w:p w14:paraId="6A59F580" w14:textId="6F17341A" w:rsidR="00A23FA5" w:rsidRPr="009E2A01" w:rsidRDefault="00A23FA5" w:rsidP="00A23FA5">
      <w:pPr>
        <w:pStyle w:val="berschrift2"/>
      </w:pPr>
      <w:bookmarkStart w:id="815" w:name="_Toc180688995"/>
      <w:r w:rsidRPr="009E2A01">
        <w:lastRenderedPageBreak/>
        <w:t>Historischer Hintergrund</w:t>
      </w:r>
      <w:bookmarkEnd w:id="815"/>
    </w:p>
    <w:p w14:paraId="18729C06" w14:textId="68DC1DAE" w:rsidR="00A23FA5" w:rsidDel="00202616" w:rsidRDefault="003418C3" w:rsidP="00202616">
      <w:pPr>
        <w:rPr>
          <w:del w:id="816" w:author="Dennis Lee" w:date="2024-10-25T19:52:00Z" w16du:dateUtc="2024-10-25T17:52:00Z"/>
        </w:rPr>
      </w:pPr>
      <w:r w:rsidRPr="00A35252">
        <w:rPr>
          <w:noProof/>
        </w:rPr>
        <w:drawing>
          <wp:inline distT="0" distB="0" distL="0" distR="0" wp14:anchorId="58E15D2A" wp14:editId="2A3118A9">
            <wp:extent cx="5760085" cy="2852420"/>
            <wp:effectExtent l="0" t="0" r="0" b="5080"/>
            <wp:docPr id="711543315" name="Picture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85" cy="2852420"/>
                    </a:xfrm>
                    <a:prstGeom prst="rect">
                      <a:avLst/>
                    </a:prstGeom>
                    <a:noFill/>
                    <a:ln>
                      <a:noFill/>
                    </a:ln>
                  </pic:spPr>
                </pic:pic>
              </a:graphicData>
            </a:graphic>
          </wp:inline>
        </w:drawing>
      </w:r>
    </w:p>
    <w:p w14:paraId="1AC7C80A" w14:textId="77777777" w:rsidR="00202616" w:rsidRPr="009E2A01" w:rsidRDefault="00202616" w:rsidP="00A23FA5">
      <w:pPr>
        <w:rPr>
          <w:ins w:id="817" w:author="Dennis Lee" w:date="2024-10-25T19:52:00Z" w16du:dateUtc="2024-10-25T17:52:00Z"/>
        </w:rPr>
      </w:pPr>
    </w:p>
    <w:p w14:paraId="141E4CAF" w14:textId="77777777" w:rsidR="00202616" w:rsidRDefault="00202616" w:rsidP="00202616">
      <w:pPr>
        <w:rPr>
          <w:ins w:id="818" w:author="Dennis Lee" w:date="2024-10-25T19:52:00Z" w16du:dateUtc="2024-10-25T17:52:00Z"/>
        </w:rPr>
      </w:pPr>
      <w:bookmarkStart w:id="819" w:name="_Toc180688996"/>
    </w:p>
    <w:p w14:paraId="26E84880" w14:textId="1D1DD675" w:rsidR="00202616" w:rsidRDefault="00202616" w:rsidP="00202616">
      <w:pPr>
        <w:pStyle w:val="berschrift2"/>
        <w:rPr>
          <w:ins w:id="820" w:author="Dennis Lee" w:date="2024-10-25T19:52:00Z" w16du:dateUtc="2024-10-25T17:52:00Z"/>
        </w:rPr>
      </w:pPr>
      <w:ins w:id="821" w:author="Dennis Lee" w:date="2024-10-25T19:52:00Z" w16du:dateUtc="2024-10-25T17:52:00Z">
        <w:r>
          <w:t>Erkenntnisse</w:t>
        </w:r>
      </w:ins>
    </w:p>
    <w:p w14:paraId="06EE008E" w14:textId="0C8E814B" w:rsidR="00202616" w:rsidRDefault="00202616" w:rsidP="00202616">
      <w:pPr>
        <w:rPr>
          <w:ins w:id="822" w:author="Dennis Lee" w:date="2024-10-28T15:20:00Z" w16du:dateUtc="2024-10-28T14:20:00Z"/>
        </w:rPr>
      </w:pPr>
      <w:ins w:id="823" w:author="Dennis Lee" w:date="2024-10-25T19:52:00Z" w16du:dateUtc="2024-10-25T17:52:00Z">
        <w:r>
          <w:t xml:space="preserve">Der Begriff hat </w:t>
        </w:r>
      </w:ins>
      <w:ins w:id="824" w:author="Dennis Lee" w:date="2024-10-25T19:53:00Z" w16du:dateUtc="2024-10-25T17:53:00Z">
        <w:r>
          <w:t>in Europa, vor allem wegen kulturellen Unterschieden</w:t>
        </w:r>
      </w:ins>
      <w:ins w:id="825" w:author="Dennis Lee" w:date="2024-10-28T15:19:00Z" w16du:dateUtc="2024-10-28T14:19:00Z">
        <w:r w:rsidR="008623F3">
          <w:t xml:space="preserve"> und sozialen Normen</w:t>
        </w:r>
      </w:ins>
      <w:ins w:id="826" w:author="Dennis Lee" w:date="2024-10-25T19:53:00Z" w16du:dateUtc="2024-10-25T17:53:00Z">
        <w:r>
          <w:t xml:space="preserve"> eine andere </w:t>
        </w:r>
      </w:ins>
      <w:ins w:id="827" w:author="Dennis Lee" w:date="2024-10-25T19:58:00Z" w16du:dateUtc="2024-10-25T17:58:00Z">
        <w:r>
          <w:t>Bedeutung</w:t>
        </w:r>
      </w:ins>
      <w:ins w:id="828" w:author="Dennis Lee" w:date="2024-10-25T19:53:00Z" w16du:dateUtc="2024-10-25T17:53:00Z">
        <w:r>
          <w:t>.</w:t>
        </w:r>
      </w:ins>
    </w:p>
    <w:p w14:paraId="2E8323DA" w14:textId="77777777" w:rsidR="00A1410B" w:rsidRDefault="00A1410B" w:rsidP="00202616">
      <w:pPr>
        <w:rPr>
          <w:ins w:id="829" w:author="Dennis Lee" w:date="2024-10-25T19:53:00Z" w16du:dateUtc="2024-10-25T17:53:00Z"/>
        </w:rPr>
      </w:pPr>
    </w:p>
    <w:p w14:paraId="0BC9EC7B" w14:textId="38162362" w:rsidR="00202616" w:rsidRDefault="00A1410B" w:rsidP="00202616">
      <w:pPr>
        <w:rPr>
          <w:ins w:id="830" w:author="Dennis Lee" w:date="2024-10-28T15:22:00Z" w16du:dateUtc="2024-10-28T14:22:00Z"/>
        </w:rPr>
      </w:pPr>
      <w:commentRangeStart w:id="831"/>
      <w:ins w:id="832" w:author="Dennis Lee" w:date="2024-10-28T15:20:00Z">
        <w:r w:rsidRPr="00A1410B">
          <w:t xml:space="preserve">In Europa wird der Begriff mehr als Teil einer gesellschaftlichen Debatte über Verantwortlichkeit und ethische Standards verstanden. Europa neigt dazu, die Diskussion differenzierter zu führen und zwischen legitimer Kritik und tatsächlicher „Cancel Culture“ zu unterscheiden, während die USA oft eine </w:t>
        </w:r>
        <w:proofErr w:type="spellStart"/>
        <w:r w:rsidRPr="00A1410B">
          <w:t>polarisiertere</w:t>
        </w:r>
        <w:proofErr w:type="spellEnd"/>
        <w:r w:rsidRPr="00A1410B">
          <w:t xml:space="preserve"> Perspektive auf den Begriff haben.</w:t>
        </w:r>
      </w:ins>
      <w:commentRangeEnd w:id="831"/>
      <w:ins w:id="833" w:author="Dennis Lee" w:date="2024-10-28T15:22:00Z" w16du:dateUtc="2024-10-28T14:22:00Z">
        <w:r>
          <w:rPr>
            <w:rStyle w:val="Kommentarzeichen"/>
          </w:rPr>
          <w:commentReference w:id="831"/>
        </w:r>
      </w:ins>
    </w:p>
    <w:p w14:paraId="01BBF21F" w14:textId="40D33A7D" w:rsidR="00A1410B" w:rsidRDefault="00A1410B" w:rsidP="00202616">
      <w:pPr>
        <w:rPr>
          <w:ins w:id="834" w:author="Dennis Lee" w:date="2024-10-28T15:22:00Z" w16du:dateUtc="2024-10-28T14:22:00Z"/>
        </w:rPr>
      </w:pPr>
      <w:ins w:id="835" w:author="Dennis Lee" w:date="2024-10-28T15:22:00Z">
        <w:r w:rsidRPr="00A1410B">
          <w:t>Cancel Culture wird häufig als ein Weg verstanden, Verantwortlichkeit einzufordern. Menschen, die sich diskriminierend, respektlos oder in anderer Weise verletzend äussern, sollen durch den öffentlichen Druck zur Verantwortung gezogen werden. Dies steht im Kontext eines wachsenden gesellschaftlichen Bewusstseins für Themen wie soziale Gerechtigkeit, Gleichberechtigung und Anti-Diskriminierung.</w:t>
        </w:r>
      </w:ins>
    </w:p>
    <w:p w14:paraId="1B945AEE" w14:textId="77777777" w:rsidR="00A1410B" w:rsidRDefault="00A1410B" w:rsidP="00202616">
      <w:pPr>
        <w:rPr>
          <w:ins w:id="836" w:author="Dennis Lee" w:date="2024-10-25T19:53:00Z" w16du:dateUtc="2024-10-25T17:53:00Z"/>
        </w:rPr>
      </w:pPr>
    </w:p>
    <w:p w14:paraId="65661DBA" w14:textId="46440AE0" w:rsidR="00202616" w:rsidRDefault="00202616" w:rsidP="00202616">
      <w:pPr>
        <w:rPr>
          <w:ins w:id="837" w:author="Dennis Lee" w:date="2024-10-25T20:00:00Z" w16du:dateUtc="2024-10-25T18:00:00Z"/>
        </w:rPr>
      </w:pPr>
      <w:ins w:id="838" w:author="Dennis Lee" w:date="2024-10-25T19:53:00Z" w16du:dateUtc="2024-10-25T17:53:00Z">
        <w:r>
          <w:t>Die Medien haben wahrscheinlich stark dazu beigetragen, da s</w:t>
        </w:r>
      </w:ins>
      <w:ins w:id="839" w:author="Dennis Lee" w:date="2024-10-25T19:54:00Z" w16du:dateUtc="2024-10-25T17:54:00Z">
        <w:r>
          <w:t>ie den Begriff verwendet haben und mit Hilfe der Reaktionen und dem Verhalten der Leserschaft</w:t>
        </w:r>
      </w:ins>
      <w:ins w:id="840" w:author="Dennis Lee" w:date="2024-10-25T19:55:00Z" w16du:dateUtc="2024-10-25T17:55:00Z">
        <w:r>
          <w:t>, zu einem Ding verändert haben was mit den Leuten reson</w:t>
        </w:r>
      </w:ins>
      <w:ins w:id="841" w:author="Dennis Lee" w:date="2024-10-25T19:56:00Z" w16du:dateUtc="2024-10-25T17:56:00Z">
        <w:r>
          <w:t xml:space="preserve">iert. Zu </w:t>
        </w:r>
        <w:proofErr w:type="spellStart"/>
        <w:r>
          <w:t>beginn</w:t>
        </w:r>
        <w:proofErr w:type="spellEnd"/>
        <w:r>
          <w:t xml:space="preserve"> wahr es wahrscheinlich so, dass man mit der amerikanischen </w:t>
        </w:r>
      </w:ins>
      <w:ins w:id="842" w:author="Dennis Lee" w:date="2024-10-25T19:58:00Z" w16du:dateUtc="2024-10-25T17:58:00Z">
        <w:r>
          <w:t>Bedeutung</w:t>
        </w:r>
      </w:ins>
      <w:ins w:id="843" w:author="Dennis Lee" w:date="2024-10-25T19:56:00Z" w16du:dateUtc="2024-10-25T17:56:00Z">
        <w:r>
          <w:t xml:space="preserve"> versucht hat auf Dinge aufmerksam zu machen</w:t>
        </w:r>
      </w:ins>
      <w:ins w:id="844" w:author="Dennis Lee" w:date="2024-10-25T19:57:00Z" w16du:dateUtc="2024-10-25T17:57:00Z">
        <w:r>
          <w:t xml:space="preserve">. In Europa aber hat man so keinen Fuss gefasst. Nach einiger </w:t>
        </w:r>
        <w:proofErr w:type="spellStart"/>
        <w:r>
          <w:t>zeit</w:t>
        </w:r>
        <w:proofErr w:type="spellEnd"/>
        <w:r>
          <w:t xml:space="preserve"> fand dann </w:t>
        </w:r>
      </w:ins>
      <w:ins w:id="845" w:author="Dennis Lee" w:date="2024-10-25T19:58:00Z" w16du:dateUtc="2024-10-25T17:58:00Z">
        <w:r>
          <w:t>jemand,</w:t>
        </w:r>
      </w:ins>
      <w:ins w:id="846" w:author="Dennis Lee" w:date="2024-10-25T19:57:00Z" w16du:dateUtc="2024-10-25T17:57:00Z">
        <w:r>
          <w:t xml:space="preserve"> denn korrekten kulturellen Kontext in</w:t>
        </w:r>
      </w:ins>
      <w:ins w:id="847" w:author="Dennis Lee" w:date="2024-10-25T19:58:00Z" w16du:dateUtc="2024-10-25T17:58:00Z">
        <w:r>
          <w:t xml:space="preserve"> dem der Begriff seine neuen Platz fand.</w:t>
        </w:r>
      </w:ins>
    </w:p>
    <w:p w14:paraId="44AC7755" w14:textId="77777777" w:rsidR="00202616" w:rsidRDefault="00202616" w:rsidP="00202616">
      <w:pPr>
        <w:rPr>
          <w:ins w:id="848" w:author="Dennis Lee" w:date="2024-10-25T20:00:00Z" w16du:dateUtc="2024-10-25T18:00:00Z"/>
        </w:rPr>
      </w:pPr>
    </w:p>
    <w:p w14:paraId="50F8CEF0" w14:textId="60F1F9A8" w:rsidR="00202616" w:rsidRDefault="00356584" w:rsidP="00202616">
      <w:pPr>
        <w:rPr>
          <w:ins w:id="849" w:author="Dennis Lee" w:date="2024-10-25T20:03:00Z" w16du:dateUtc="2024-10-25T18:03:00Z"/>
        </w:rPr>
      </w:pPr>
      <w:ins w:id="850" w:author="Dennis Lee" w:date="2024-10-25T20:03:00Z" w16du:dateUtc="2024-10-25T18:03:00Z">
        <w:r>
          <w:t>Europa</w:t>
        </w:r>
      </w:ins>
    </w:p>
    <w:p w14:paraId="6159CA12" w14:textId="733ACDB0" w:rsidR="00356584" w:rsidRDefault="00356584" w:rsidP="00202616">
      <w:pPr>
        <w:rPr>
          <w:ins w:id="851" w:author="Dennis Lee" w:date="2024-10-25T20:03:00Z" w16du:dateUtc="2024-10-25T18:03:00Z"/>
        </w:rPr>
      </w:pPr>
      <w:ins w:id="852" w:author="Dennis Lee" w:date="2024-10-25T20:03:00Z" w16du:dateUtc="2024-10-25T18:03:00Z">
        <w:r>
          <w:t xml:space="preserve">Historische </w:t>
        </w:r>
        <w:proofErr w:type="spellStart"/>
        <w:r>
          <w:t>identität</w:t>
        </w:r>
        <w:proofErr w:type="spellEnd"/>
      </w:ins>
    </w:p>
    <w:p w14:paraId="593E5947" w14:textId="208751F3" w:rsidR="00356584" w:rsidRDefault="00356584" w:rsidP="00202616">
      <w:pPr>
        <w:rPr>
          <w:ins w:id="853" w:author="Dennis Lee" w:date="2024-10-25T20:05:00Z" w16du:dateUtc="2024-10-25T18:05:00Z"/>
        </w:rPr>
      </w:pPr>
      <w:ins w:id="854" w:author="Dennis Lee" w:date="2024-10-25T20:03:00Z" w16du:dateUtc="2024-10-25T18:03:00Z">
        <w:r>
          <w:lastRenderedPageBreak/>
          <w:t xml:space="preserve">Wenig bis keine </w:t>
        </w:r>
        <w:proofErr w:type="spellStart"/>
        <w:r>
          <w:t>Socialmedi</w:t>
        </w:r>
      </w:ins>
      <w:ins w:id="855" w:author="Dennis Lee" w:date="2024-10-25T20:04:00Z" w16du:dateUtc="2024-10-25T18:04:00Z">
        <w:r>
          <w:t>a</w:t>
        </w:r>
        <w:proofErr w:type="spellEnd"/>
        <w:r>
          <w:t xml:space="preserve"> in </w:t>
        </w:r>
        <w:proofErr w:type="spellStart"/>
        <w:r>
          <w:t>debatten</w:t>
        </w:r>
      </w:ins>
      <w:proofErr w:type="spellEnd"/>
    </w:p>
    <w:p w14:paraId="0DBF7A64" w14:textId="77777777" w:rsidR="00CC16BD" w:rsidRDefault="00CC16BD" w:rsidP="00202616">
      <w:pPr>
        <w:rPr>
          <w:ins w:id="856" w:author="Dennis Lee" w:date="2024-10-25T20:04:00Z" w16du:dateUtc="2024-10-25T18:04:00Z"/>
        </w:rPr>
      </w:pPr>
    </w:p>
    <w:p w14:paraId="13C9D11D" w14:textId="00BC83BE" w:rsidR="00356584" w:rsidRDefault="00356584" w:rsidP="00202616">
      <w:pPr>
        <w:rPr>
          <w:ins w:id="857" w:author="Dennis Lee" w:date="2024-10-25T20:04:00Z" w16du:dateUtc="2024-10-25T18:04:00Z"/>
        </w:rPr>
      </w:pPr>
      <w:ins w:id="858" w:author="Dennis Lee" w:date="2024-10-25T20:04:00Z" w16du:dateUtc="2024-10-25T18:04:00Z">
        <w:r>
          <w:t>Amerika</w:t>
        </w:r>
      </w:ins>
    </w:p>
    <w:p w14:paraId="1692448D" w14:textId="1791F817" w:rsidR="00356584" w:rsidRDefault="00356584" w:rsidP="00202616">
      <w:pPr>
        <w:rPr>
          <w:ins w:id="859" w:author="Dennis Lee" w:date="2024-10-25T20:04:00Z" w16du:dateUtc="2024-10-25T18:04:00Z"/>
        </w:rPr>
      </w:pPr>
      <w:ins w:id="860" w:author="Dennis Lee" w:date="2024-10-25T20:04:00Z" w16du:dateUtc="2024-10-25T18:04:00Z">
        <w:r>
          <w:t xml:space="preserve">Öffentliche </w:t>
        </w:r>
        <w:proofErr w:type="spellStart"/>
        <w:r>
          <w:t>accountability</w:t>
        </w:r>
        <w:proofErr w:type="spellEnd"/>
      </w:ins>
    </w:p>
    <w:p w14:paraId="75BAEC48" w14:textId="1E7D3146" w:rsidR="00356584" w:rsidRDefault="00356584">
      <w:pPr>
        <w:rPr>
          <w:ins w:id="861" w:author="Dennis Lee" w:date="2024-10-28T16:23:00Z" w16du:dateUtc="2024-10-28T15:23:00Z"/>
        </w:rPr>
      </w:pPr>
      <w:ins w:id="862" w:author="Dennis Lee" w:date="2024-10-25T20:04:00Z" w16du:dateUtc="2024-10-25T18:04:00Z">
        <w:r>
          <w:t xml:space="preserve">Soziale </w:t>
        </w:r>
        <w:proofErr w:type="spellStart"/>
        <w:r>
          <w:t>gerechtigkeit</w:t>
        </w:r>
      </w:ins>
      <w:proofErr w:type="spellEnd"/>
    </w:p>
    <w:p w14:paraId="4C118EBC" w14:textId="6BB6D2B5" w:rsidR="00D079CD" w:rsidRDefault="00D079CD">
      <w:pPr>
        <w:rPr>
          <w:ins w:id="863" w:author="Dennis Lee" w:date="2024-10-28T16:23:00Z" w16du:dateUtc="2024-10-28T15:23:00Z"/>
        </w:rPr>
      </w:pPr>
      <w:ins w:id="864" w:author="Dennis Lee" w:date="2024-10-28T16:23:00Z" w16du:dateUtc="2024-10-28T15:23:00Z">
        <w:r>
          <w:br w:type="page"/>
        </w:r>
      </w:ins>
    </w:p>
    <w:p w14:paraId="57C57BAC" w14:textId="3D30CC66" w:rsidR="00AC0660" w:rsidRPr="009E2A01" w:rsidRDefault="00AC0660" w:rsidP="00AC0660">
      <w:pPr>
        <w:pStyle w:val="berschrift1"/>
      </w:pPr>
      <w:r w:rsidRPr="009E2A01">
        <w:lastRenderedPageBreak/>
        <w:t>Schluss</w:t>
      </w:r>
      <w:bookmarkEnd w:id="819"/>
    </w:p>
    <w:p w14:paraId="29EFE195" w14:textId="4437D35C" w:rsidR="00AC0660" w:rsidRPr="009E2A01" w:rsidRDefault="00FB3B0B" w:rsidP="00AC0660">
      <w:r w:rsidRPr="009E2A01">
        <w:t>6000</w:t>
      </w:r>
    </w:p>
    <w:p w14:paraId="3FB488D4" w14:textId="2DBC218F" w:rsidR="00DE05FE" w:rsidRDefault="00E840C8" w:rsidP="00E840C8">
      <w:pPr>
        <w:pStyle w:val="berschrift2"/>
        <w:rPr>
          <w:ins w:id="865" w:author="Dennis Lee" w:date="2024-10-28T15:57:00Z" w16du:dateUtc="2024-10-28T14:57:00Z"/>
        </w:rPr>
      </w:pPr>
      <w:bookmarkStart w:id="866" w:name="_Toc180688997"/>
      <w:r w:rsidRPr="009E2A01">
        <w:t>Fazi</w:t>
      </w:r>
      <w:r w:rsidR="00027256" w:rsidRPr="009E2A01">
        <w:t>t</w:t>
      </w:r>
      <w:bookmarkEnd w:id="866"/>
    </w:p>
    <w:p w14:paraId="48F2126F" w14:textId="3FBF2EAE" w:rsidR="007331B4" w:rsidRDefault="007331B4" w:rsidP="007331B4">
      <w:pPr>
        <w:rPr>
          <w:ins w:id="867" w:author="Dennis Lee" w:date="2024-10-28T16:02:00Z" w16du:dateUtc="2024-10-28T15:02:00Z"/>
        </w:rPr>
      </w:pPr>
      <w:ins w:id="868" w:author="Dennis Lee" w:date="2024-10-28T15:57:00Z" w16du:dateUtc="2024-10-28T14:57:00Z">
        <w:r>
          <w:t>Der Begriff und dessen Bedeutung sind</w:t>
        </w:r>
      </w:ins>
      <w:ins w:id="869" w:author="Dennis Lee" w:date="2024-10-28T15:58:00Z" w16du:dateUtc="2024-10-28T14:58:00Z">
        <w:r>
          <w:t xml:space="preserve"> unwesentlich im ganzen Diskurs. Es ist egal ob die Medien den Begriff verändert haben oder nicht </w:t>
        </w:r>
      </w:ins>
      <w:ins w:id="870" w:author="Dennis Lee" w:date="2024-10-28T15:59:00Z" w16du:dateUtc="2024-10-28T14:59:00Z">
        <w:r>
          <w:t xml:space="preserve">denn im Diskurs geht es nicht um wirkliche Dinge </w:t>
        </w:r>
        <w:proofErr w:type="spellStart"/>
        <w:r>
          <w:t>tatsachen</w:t>
        </w:r>
        <w:proofErr w:type="spellEnd"/>
        <w:r>
          <w:t xml:space="preserve"> oder Aktionen sondern um Gefühle. </w:t>
        </w:r>
      </w:ins>
      <w:ins w:id="871" w:author="Dennis Lee" w:date="2024-10-28T16:00:00Z" w16du:dateUtc="2024-10-28T15:00:00Z">
        <w:r>
          <w:t xml:space="preserve">Der Begriff war ursprünglich für eine </w:t>
        </w:r>
        <w:proofErr w:type="spellStart"/>
        <w:r>
          <w:t>Phenomen</w:t>
        </w:r>
        <w:proofErr w:type="spellEnd"/>
        <w:r>
          <w:t xml:space="preserve"> gedacht, das aus den sozialen Medien Kritik an die </w:t>
        </w:r>
        <w:proofErr w:type="spellStart"/>
        <w:r>
          <w:t>gesellschaft</w:t>
        </w:r>
        <w:proofErr w:type="spellEnd"/>
        <w:r>
          <w:t xml:space="preserve"> kam.</w:t>
        </w:r>
      </w:ins>
      <w:ins w:id="872" w:author="Dennis Lee" w:date="2024-10-28T16:01:00Z" w16du:dateUtc="2024-10-28T15:01:00Z">
        <w:r>
          <w:t xml:space="preserve"> Heute ist man aber sehr weit von diesem Ursprung entfernt. In Europa sind die sozialen Medien nicht </w:t>
        </w:r>
        <w:proofErr w:type="spellStart"/>
        <w:r>
          <w:t>prevelent</w:t>
        </w:r>
        <w:proofErr w:type="spellEnd"/>
        <w:r>
          <w:t xml:space="preserve"> im Disk</w:t>
        </w:r>
      </w:ins>
      <w:ins w:id="873" w:author="Dennis Lee" w:date="2024-10-28T16:02:00Z" w16du:dateUtc="2024-10-28T15:02:00Z">
        <w:r>
          <w:t xml:space="preserve">urs dennoch steigen die Fälle der Cancel </w:t>
        </w:r>
        <w:proofErr w:type="spellStart"/>
        <w:r>
          <w:t>Cultur</w:t>
        </w:r>
        <w:proofErr w:type="spellEnd"/>
        <w:r>
          <w:t xml:space="preserve"> weiter an.</w:t>
        </w:r>
      </w:ins>
    </w:p>
    <w:p w14:paraId="2DC402C8" w14:textId="017B3821" w:rsidR="007331B4" w:rsidRDefault="007331B4" w:rsidP="007331B4">
      <w:pPr>
        <w:rPr>
          <w:ins w:id="874" w:author="Dennis Lee" w:date="2024-10-28T16:04:00Z" w16du:dateUtc="2024-10-28T15:04:00Z"/>
        </w:rPr>
      </w:pPr>
      <w:ins w:id="875" w:author="Dennis Lee" w:date="2024-10-28T16:02:00Z" w16du:dateUtc="2024-10-28T15:02:00Z">
        <w:r>
          <w:t xml:space="preserve">Was steigt an? Die Cancel </w:t>
        </w:r>
        <w:proofErr w:type="spellStart"/>
        <w:r>
          <w:t>cultur</w:t>
        </w:r>
        <w:proofErr w:type="spellEnd"/>
        <w:r>
          <w:t xml:space="preserve"> oder das Gefühl </w:t>
        </w:r>
      </w:ins>
      <w:ins w:id="876" w:author="Dennis Lee" w:date="2024-10-28T16:03:00Z" w16du:dateUtc="2024-10-28T15:03:00Z">
        <w:r>
          <w:t xml:space="preserve">von einer Macht in der </w:t>
        </w:r>
        <w:proofErr w:type="spellStart"/>
        <w:r>
          <w:t>gesellschaft</w:t>
        </w:r>
        <w:proofErr w:type="spellEnd"/>
        <w:r>
          <w:t xml:space="preserve"> die schlummert bis jemand es wagt sich an gesellschaftliche Grenzen anzunähern.</w:t>
        </w:r>
      </w:ins>
    </w:p>
    <w:p w14:paraId="547EFD9F" w14:textId="77777777" w:rsidR="007331B4" w:rsidRDefault="007331B4" w:rsidP="007331B4">
      <w:pPr>
        <w:rPr>
          <w:ins w:id="877" w:author="Dennis Lee" w:date="2024-10-28T16:04:00Z" w16du:dateUtc="2024-10-28T15:04:00Z"/>
        </w:rPr>
      </w:pPr>
    </w:p>
    <w:p w14:paraId="37C39FBD" w14:textId="13F38381" w:rsidR="007331B4" w:rsidRDefault="007331B4" w:rsidP="007331B4">
      <w:pPr>
        <w:rPr>
          <w:ins w:id="878" w:author="Dennis Lee" w:date="2024-10-28T16:05:00Z" w16du:dateUtc="2024-10-28T15:05:00Z"/>
        </w:rPr>
      </w:pPr>
      <w:ins w:id="879" w:author="Dennis Lee" w:date="2024-10-28T16:04:00Z" w16du:dateUtc="2024-10-28T15:04:00Z">
        <w:r>
          <w:t xml:space="preserve">Zu Beginn der Arbeit wollten wir eine </w:t>
        </w:r>
        <w:proofErr w:type="spellStart"/>
        <w:r>
          <w:t>definition</w:t>
        </w:r>
        <w:proofErr w:type="spellEnd"/>
        <w:r>
          <w:t xml:space="preserve"> erarbeiten und </w:t>
        </w:r>
      </w:ins>
      <w:ins w:id="880" w:author="Dennis Lee" w:date="2024-10-28T16:05:00Z" w16du:dateUtc="2024-10-28T15:05:00Z">
        <w:r>
          <w:t xml:space="preserve">die </w:t>
        </w:r>
        <w:proofErr w:type="spellStart"/>
        <w:r>
          <w:t>verwendung</w:t>
        </w:r>
        <w:proofErr w:type="spellEnd"/>
        <w:r>
          <w:t xml:space="preserve"> der Medien untersuchen.</w:t>
        </w:r>
      </w:ins>
    </w:p>
    <w:p w14:paraId="629B2E1B" w14:textId="10638F5D" w:rsidR="007331B4" w:rsidDel="007331B4" w:rsidRDefault="007331B4">
      <w:pPr>
        <w:rPr>
          <w:del w:id="881" w:author="Dennis Lee" w:date="2024-10-28T16:06:00Z" w16du:dateUtc="2024-10-28T15:06:00Z"/>
        </w:rPr>
      </w:pPr>
      <w:ins w:id="882" w:author="Dennis Lee" w:date="2024-10-28T16:05:00Z" w16du:dateUtc="2024-10-28T15:05:00Z">
        <w:r>
          <w:t xml:space="preserve">Am Ende ist uns nun aber bewusst, dass man die Cancel </w:t>
        </w:r>
        <w:proofErr w:type="spellStart"/>
        <w:r>
          <w:t>cultur</w:t>
        </w:r>
        <w:proofErr w:type="spellEnd"/>
        <w:r>
          <w:t xml:space="preserve"> nicht als einzelnes </w:t>
        </w:r>
        <w:proofErr w:type="spellStart"/>
        <w:r>
          <w:t>Phenomen</w:t>
        </w:r>
        <w:proofErr w:type="spellEnd"/>
        <w:r>
          <w:t xml:space="preserve"> ansehen kann sondern man </w:t>
        </w:r>
      </w:ins>
      <w:ins w:id="883" w:author="Dennis Lee" w:date="2024-10-28T16:06:00Z" w16du:dateUtc="2024-10-28T15:06:00Z">
        <w:r>
          <w:t xml:space="preserve">muss sie in eine Liste von vielen ähnlichen Begriffen stecken. Diese Begriffe siedeln sich alle unter dem </w:t>
        </w:r>
        <w:proofErr w:type="spellStart"/>
        <w:r>
          <w:t>Umbrellaterm</w:t>
        </w:r>
        <w:proofErr w:type="spellEnd"/>
        <w:r>
          <w:t xml:space="preserve"> </w:t>
        </w:r>
      </w:ins>
    </w:p>
    <w:p w14:paraId="2DC04A3A" w14:textId="597A11A0" w:rsidR="007331B4" w:rsidRDefault="007331B4" w:rsidP="007331B4">
      <w:pPr>
        <w:rPr>
          <w:ins w:id="884" w:author="Dennis Lee" w:date="2024-10-28T16:06:00Z" w16du:dateUtc="2024-10-28T15:06:00Z"/>
        </w:rPr>
      </w:pPr>
      <w:ins w:id="885" w:author="Dennis Lee" w:date="2024-10-28T16:06:00Z" w16du:dateUtc="2024-10-28T15:06:00Z">
        <w:r>
          <w:t>moralische Panik an.</w:t>
        </w:r>
      </w:ins>
    </w:p>
    <w:p w14:paraId="611FC6E5" w14:textId="1E1BB07F" w:rsidR="007331B4" w:rsidRDefault="007331B4" w:rsidP="007331B4">
      <w:pPr>
        <w:rPr>
          <w:ins w:id="886" w:author="Dennis Lee" w:date="2024-10-28T16:12:00Z" w16du:dateUtc="2024-10-28T15:12:00Z"/>
        </w:rPr>
      </w:pPr>
      <w:ins w:id="887" w:author="Dennis Lee" w:date="2024-10-28T16:07:00Z" w16du:dateUtc="2024-10-28T15:07:00Z">
        <w:r>
          <w:t xml:space="preserve">Wenn man </w:t>
        </w:r>
        <w:r w:rsidR="000113BD">
          <w:t xml:space="preserve">die Cancel </w:t>
        </w:r>
        <w:proofErr w:type="spellStart"/>
        <w:r w:rsidR="000113BD">
          <w:t>cultur</w:t>
        </w:r>
        <w:proofErr w:type="spellEnd"/>
        <w:r w:rsidR="000113BD">
          <w:t xml:space="preserve"> so untersucht wird einem auch klar, warum es schwierig ist eine </w:t>
        </w:r>
        <w:proofErr w:type="spellStart"/>
        <w:r w:rsidR="000113BD">
          <w:t>definition</w:t>
        </w:r>
        <w:proofErr w:type="spellEnd"/>
        <w:r w:rsidR="000113BD">
          <w:t xml:space="preserve"> zu finden. Es ist wichtig</w:t>
        </w:r>
      </w:ins>
      <w:ins w:id="888" w:author="Dennis Lee" w:date="2024-10-28T16:10:00Z" w16du:dateUtc="2024-10-28T15:10:00Z">
        <w:r w:rsidR="000113BD">
          <w:t>, für die Personen die davon profitieren,</w:t>
        </w:r>
      </w:ins>
      <w:ins w:id="889" w:author="Dennis Lee" w:date="2024-10-28T16:07:00Z" w16du:dateUtc="2024-10-28T15:07:00Z">
        <w:r w:rsidR="000113BD">
          <w:t xml:space="preserve"> d</w:t>
        </w:r>
      </w:ins>
      <w:ins w:id="890" w:author="Dennis Lee" w:date="2024-10-28T16:08:00Z" w16du:dateUtc="2024-10-28T15:08:00Z">
        <w:r w:rsidR="000113BD">
          <w:t xml:space="preserve">ieses Gefühl zu wahren die </w:t>
        </w:r>
        <w:proofErr w:type="spellStart"/>
        <w:r w:rsidR="000113BD">
          <w:t>definition</w:t>
        </w:r>
        <w:proofErr w:type="spellEnd"/>
        <w:r w:rsidR="000113BD">
          <w:t xml:space="preserve"> wage zu halten.</w:t>
        </w:r>
      </w:ins>
      <w:ins w:id="891" w:author="Dennis Lee" w:date="2024-10-28T16:10:00Z" w16du:dateUtc="2024-10-28T15:10:00Z">
        <w:r w:rsidR="000113BD">
          <w:t xml:space="preserve"> Die Medien sind </w:t>
        </w:r>
        <w:proofErr w:type="spellStart"/>
        <w:r w:rsidR="000113BD">
          <w:t>teil</w:t>
        </w:r>
      </w:ins>
      <w:proofErr w:type="spellEnd"/>
      <w:ins w:id="892" w:author="Dennis Lee" w:date="2024-10-28T16:11:00Z" w16du:dateUtc="2024-10-28T15:11:00Z">
        <w:r w:rsidR="000113BD">
          <w:t xml:space="preserve"> </w:t>
        </w:r>
        <w:proofErr w:type="spellStart"/>
        <w:r w:rsidR="000113BD">
          <w:t>mitläufer</w:t>
        </w:r>
        <w:proofErr w:type="spellEnd"/>
        <w:r w:rsidR="000113BD">
          <w:t xml:space="preserve"> teils pushen sie diesen</w:t>
        </w:r>
      </w:ins>
      <w:ins w:id="893" w:author="Dennis Lee" w:date="2024-10-28T16:12:00Z" w16du:dateUtc="2024-10-28T15:12:00Z">
        <w:r w:rsidR="000113BD">
          <w:t xml:space="preserve"> </w:t>
        </w:r>
        <w:proofErr w:type="spellStart"/>
        <w:r w:rsidR="000113BD">
          <w:t>diskurs</w:t>
        </w:r>
        <w:proofErr w:type="spellEnd"/>
        <w:r w:rsidR="000113BD">
          <w:t xml:space="preserve"> zum eigenen oder zum </w:t>
        </w:r>
        <w:proofErr w:type="spellStart"/>
        <w:r w:rsidR="000113BD">
          <w:t>vorteil</w:t>
        </w:r>
        <w:proofErr w:type="spellEnd"/>
        <w:r w:rsidR="000113BD">
          <w:t xml:space="preserve"> derer die davon profitieren. </w:t>
        </w:r>
      </w:ins>
    </w:p>
    <w:p w14:paraId="02C4F8DD" w14:textId="5A634F8C" w:rsidR="000113BD" w:rsidRDefault="000113BD" w:rsidP="007331B4">
      <w:pPr>
        <w:rPr>
          <w:ins w:id="894" w:author="Dennis Lee" w:date="2024-10-28T16:13:00Z" w16du:dateUtc="2024-10-28T15:13:00Z"/>
        </w:rPr>
      </w:pPr>
      <w:ins w:id="895" w:author="Dennis Lee" w:date="2024-10-28T16:13:00Z" w16du:dateUtc="2024-10-28T15:13:00Z">
        <w:r>
          <w:t>Die moralische Panik ist ein Mittel</w:t>
        </w:r>
      </w:ins>
      <w:ins w:id="896" w:author="Dennis Lee" w:date="2024-10-28T16:14:00Z" w16du:dateUtc="2024-10-28T15:14:00Z">
        <w:r>
          <w:t xml:space="preserve"> das verwendet wird um den Diskurs zu lenken. Es wird verhindert über das tatsächliche Thema zu sprechen und </w:t>
        </w:r>
      </w:ins>
      <w:proofErr w:type="spellStart"/>
      <w:ins w:id="897" w:author="Dennis Lee" w:date="2024-10-28T16:15:00Z" w16du:dateUtc="2024-10-28T15:15:00Z">
        <w:r>
          <w:t>lösungsansätze</w:t>
        </w:r>
        <w:proofErr w:type="spellEnd"/>
        <w:r>
          <w:t xml:space="preserve"> zu finden. Es ist wie die </w:t>
        </w:r>
        <w:proofErr w:type="spellStart"/>
        <w:r w:rsidRPr="000113BD">
          <w:rPr>
            <w:color w:val="FF0000"/>
            <w:rPrChange w:id="898" w:author="Dennis Lee" w:date="2024-10-28T16:16:00Z" w16du:dateUtc="2024-10-28T15:16:00Z">
              <w:rPr/>
            </w:rPrChange>
          </w:rPr>
          <w:t>polarisierung</w:t>
        </w:r>
      </w:ins>
      <w:proofErr w:type="spellEnd"/>
      <w:ins w:id="899" w:author="Dennis Lee" w:date="2024-10-28T16:16:00Z" w16du:dateUtc="2024-10-28T15:16:00Z">
        <w:r>
          <w:t xml:space="preserve"> es ermöglich allen am </w:t>
        </w:r>
        <w:proofErr w:type="spellStart"/>
        <w:r>
          <w:t>diskurs</w:t>
        </w:r>
        <w:proofErr w:type="spellEnd"/>
        <w:r>
          <w:t xml:space="preserve"> teilzunehmen</w:t>
        </w:r>
      </w:ins>
      <w:ins w:id="900" w:author="Dennis Lee" w:date="2024-10-28T16:17:00Z" w16du:dateUtc="2024-10-28T15:17:00Z">
        <w:r>
          <w:t xml:space="preserve"> und die </w:t>
        </w:r>
        <w:proofErr w:type="spellStart"/>
        <w:r>
          <w:t>themen</w:t>
        </w:r>
        <w:proofErr w:type="spellEnd"/>
        <w:r>
          <w:t xml:space="preserve"> mit </w:t>
        </w:r>
        <w:proofErr w:type="spellStart"/>
        <w:r>
          <w:t>gefühlen</w:t>
        </w:r>
        <w:proofErr w:type="spellEnd"/>
        <w:r w:rsidR="00D079CD">
          <w:t xml:space="preserve"> einzubinden.</w:t>
        </w:r>
      </w:ins>
    </w:p>
    <w:p w14:paraId="0FB46164" w14:textId="3A32792F" w:rsidR="000113BD" w:rsidRDefault="000113BD" w:rsidP="007331B4">
      <w:pPr>
        <w:rPr>
          <w:ins w:id="901" w:author="Dennis Lee" w:date="2024-10-28T16:08:00Z" w16du:dateUtc="2024-10-28T15:08:00Z"/>
        </w:rPr>
      </w:pPr>
      <w:ins w:id="902" w:author="Dennis Lee" w:date="2024-10-28T16:12:00Z" w16du:dateUtc="2024-10-28T15:12:00Z">
        <w:r>
          <w:t xml:space="preserve">Es scheint so </w:t>
        </w:r>
      </w:ins>
      <w:ins w:id="903" w:author="Dennis Lee" w:date="2024-10-28T16:18:00Z" w16du:dateUtc="2024-10-28T15:18:00Z">
        <w:r w:rsidR="00D079CD">
          <w:t xml:space="preserve">gäbe es eine unsichtbare Gruppe an </w:t>
        </w:r>
        <w:proofErr w:type="spellStart"/>
        <w:r w:rsidR="00D079CD">
          <w:t>personen</w:t>
        </w:r>
        <w:proofErr w:type="spellEnd"/>
        <w:r w:rsidR="00D079CD">
          <w:t xml:space="preserve">, die von dieser moralischen Panik profitieren. </w:t>
        </w:r>
      </w:ins>
      <w:ins w:id="904" w:author="Dennis Lee" w:date="2024-10-28T16:20:00Z" w16du:dateUtc="2024-10-28T15:20:00Z">
        <w:r w:rsidR="00D079CD">
          <w:t xml:space="preserve">Die Menschen die davon betroffen sind meinen meist sehr genau über </w:t>
        </w:r>
        <w:proofErr w:type="spellStart"/>
        <w:r w:rsidR="00D079CD">
          <w:t>themen</w:t>
        </w:r>
        <w:proofErr w:type="spellEnd"/>
        <w:r w:rsidR="00D079CD">
          <w:t xml:space="preserve"> </w:t>
        </w:r>
        <w:proofErr w:type="spellStart"/>
        <w:r w:rsidR="00D079CD">
          <w:t>bescheid</w:t>
        </w:r>
        <w:proofErr w:type="spellEnd"/>
        <w:r w:rsidR="00D079CD">
          <w:t xml:space="preserve"> zu wissen und stehen sehr hinter diesem Gefühl und </w:t>
        </w:r>
      </w:ins>
      <w:ins w:id="905" w:author="Dennis Lee" w:date="2024-10-28T16:21:00Z" w16du:dateUtc="2024-10-28T15:21:00Z">
        <w:r w:rsidR="00D079CD">
          <w:t xml:space="preserve">hinter der Meinung. Leider sind </w:t>
        </w:r>
      </w:ins>
      <w:ins w:id="906" w:author="Dennis Lee" w:date="2024-10-28T16:22:00Z" w16du:dateUtc="2024-10-28T15:22:00Z">
        <w:r w:rsidR="00D079CD">
          <w:t xml:space="preserve">die Entscheidungen die dadurch getroffen werden meist zum </w:t>
        </w:r>
        <w:proofErr w:type="spellStart"/>
        <w:r w:rsidR="00D079CD">
          <w:t>nachteil</w:t>
        </w:r>
        <w:proofErr w:type="spellEnd"/>
        <w:r w:rsidR="00D079CD">
          <w:t xml:space="preserve"> dieser sogenannten experte</w:t>
        </w:r>
      </w:ins>
      <w:ins w:id="907" w:author="Dennis Lee" w:date="2024-10-28T16:23:00Z" w16du:dateUtc="2024-10-28T15:23:00Z">
        <w:r w:rsidR="00D079CD">
          <w:t>n.</w:t>
        </w:r>
      </w:ins>
    </w:p>
    <w:p w14:paraId="16D09B88" w14:textId="77777777" w:rsidR="000113BD" w:rsidRDefault="000113BD" w:rsidP="007331B4">
      <w:pPr>
        <w:rPr>
          <w:ins w:id="908" w:author="Dennis Lee" w:date="2024-10-28T16:32:00Z" w16du:dateUtc="2024-10-28T15:32:00Z"/>
        </w:rPr>
      </w:pPr>
    </w:p>
    <w:p w14:paraId="68B23325" w14:textId="066DCA4A" w:rsidR="00813D6E" w:rsidRDefault="00C61E66" w:rsidP="007331B4">
      <w:pPr>
        <w:rPr>
          <w:ins w:id="909" w:author="Dennis Lee" w:date="2024-10-28T16:45:00Z" w16du:dateUtc="2024-10-28T15:45:00Z"/>
          <w:color w:val="FF0000"/>
        </w:rPr>
      </w:pPr>
      <w:ins w:id="910" w:author="Dennis Lee" w:date="2024-10-28T16:43:00Z" w16du:dateUtc="2024-10-28T15:43:00Z">
        <w:r>
          <w:rPr>
            <w:color w:val="FF0000"/>
          </w:rPr>
          <w:t>Für die Zukunft würde ich es wichtig finden möglich</w:t>
        </w:r>
      </w:ins>
      <w:ins w:id="911" w:author="Dennis Lee" w:date="2024-10-28T16:44:00Z" w16du:dateUtc="2024-10-28T15:44:00Z">
        <w:r>
          <w:rPr>
            <w:color w:val="FF0000"/>
          </w:rPr>
          <w:t xml:space="preserve">st ohne solche Buzz </w:t>
        </w:r>
        <w:proofErr w:type="spellStart"/>
        <w:r>
          <w:rPr>
            <w:color w:val="FF0000"/>
          </w:rPr>
          <w:t>words</w:t>
        </w:r>
        <w:proofErr w:type="spellEnd"/>
        <w:r>
          <w:rPr>
            <w:color w:val="FF0000"/>
          </w:rPr>
          <w:t xml:space="preserve"> zu arbeiten, in persönlichen wie auch im öffentlichen. Wir finden es wichtig exakte Sprache z</w:t>
        </w:r>
      </w:ins>
      <w:ins w:id="912" w:author="Dennis Lee" w:date="2024-10-28T16:45:00Z" w16du:dateUtc="2024-10-28T15:45:00Z">
        <w:r>
          <w:rPr>
            <w:color w:val="FF0000"/>
          </w:rPr>
          <w:t>u benutzen.</w:t>
        </w:r>
      </w:ins>
    </w:p>
    <w:p w14:paraId="31E88D0B" w14:textId="588EE416" w:rsidR="00C61E66" w:rsidRPr="00813D6E" w:rsidRDefault="00C61E66">
      <w:pPr>
        <w:rPr>
          <w:ins w:id="913" w:author="Dennis Lee" w:date="2024-10-28T16:06:00Z" w16du:dateUtc="2024-10-28T15:06:00Z"/>
          <w:color w:val="FF0000"/>
          <w:rPrChange w:id="914" w:author="Dennis Lee" w:date="2024-10-28T16:32:00Z" w16du:dateUtc="2024-10-28T15:32:00Z">
            <w:rPr>
              <w:ins w:id="915" w:author="Dennis Lee" w:date="2024-10-28T16:06:00Z" w16du:dateUtc="2024-10-28T15:06:00Z"/>
            </w:rPr>
          </w:rPrChange>
        </w:rPr>
        <w:pPrChange w:id="916" w:author="Dennis Lee" w:date="2024-10-28T15:57:00Z" w16du:dateUtc="2024-10-28T14:57:00Z">
          <w:pPr>
            <w:pStyle w:val="berschrift2"/>
          </w:pPr>
        </w:pPrChange>
      </w:pPr>
      <w:ins w:id="917" w:author="Dennis Lee" w:date="2024-10-28T16:45:00Z" w16du:dateUtc="2024-10-28T15:45:00Z">
        <w:r>
          <w:rPr>
            <w:color w:val="FF0000"/>
          </w:rPr>
          <w:t xml:space="preserve">Die Aktion des Canceln ist kein altes </w:t>
        </w:r>
        <w:proofErr w:type="spellStart"/>
        <w:r>
          <w:rPr>
            <w:color w:val="FF0000"/>
          </w:rPr>
          <w:t>Phenomen</w:t>
        </w:r>
        <w:proofErr w:type="spellEnd"/>
        <w:r>
          <w:rPr>
            <w:color w:val="FF0000"/>
          </w:rPr>
          <w:t xml:space="preserve">. Wenn man früher etwas schlechtes gemacht hat oder eine </w:t>
        </w:r>
        <w:proofErr w:type="spellStart"/>
        <w:r>
          <w:rPr>
            <w:color w:val="FF0000"/>
          </w:rPr>
          <w:t>koische</w:t>
        </w:r>
        <w:proofErr w:type="spellEnd"/>
        <w:r>
          <w:rPr>
            <w:color w:val="FF0000"/>
          </w:rPr>
          <w:t xml:space="preserve"> Meinung vertreten </w:t>
        </w:r>
      </w:ins>
      <w:ins w:id="918" w:author="Dennis Lee" w:date="2024-10-28T16:46:00Z" w16du:dateUtc="2024-10-28T15:46:00Z">
        <w:r>
          <w:rPr>
            <w:color w:val="FF0000"/>
          </w:rPr>
          <w:t xml:space="preserve">hat wurde man Unterdrückt (nicht mehr eingeladen oder nicht mehr gefragt). Das ist nicht Canceln das ist ganz normal und es ist wichtig nicht von Canceln zu sprechen sondern von </w:t>
        </w:r>
      </w:ins>
      <w:ins w:id="919" w:author="Dennis Lee" w:date="2024-10-28T16:47:00Z" w16du:dateUtc="2024-10-28T15:47:00Z">
        <w:r>
          <w:rPr>
            <w:color w:val="FF0000"/>
          </w:rPr>
          <w:t xml:space="preserve">einer </w:t>
        </w:r>
        <w:proofErr w:type="spellStart"/>
        <w:r>
          <w:rPr>
            <w:color w:val="FF0000"/>
          </w:rPr>
          <w:t>gesellschaft</w:t>
        </w:r>
        <w:proofErr w:type="spellEnd"/>
        <w:r>
          <w:rPr>
            <w:color w:val="FF0000"/>
          </w:rPr>
          <w:t xml:space="preserve"> die selber entscheidet was sie </w:t>
        </w:r>
        <w:proofErr w:type="spellStart"/>
        <w:r>
          <w:rPr>
            <w:color w:val="FF0000"/>
          </w:rPr>
          <w:t>höhren</w:t>
        </w:r>
        <w:proofErr w:type="spellEnd"/>
        <w:r>
          <w:rPr>
            <w:color w:val="FF0000"/>
          </w:rPr>
          <w:t xml:space="preserve"> will und was nicht und nicht </w:t>
        </w:r>
      </w:ins>
      <w:ins w:id="920" w:author="Dennis Lee" w:date="2024-10-28T16:48:00Z" w16du:dateUtc="2024-10-28T15:48:00Z">
        <w:r>
          <w:rPr>
            <w:color w:val="FF0000"/>
          </w:rPr>
          <w:t>von irgendwelchen Medien diktiert wird.</w:t>
        </w:r>
      </w:ins>
    </w:p>
    <w:p w14:paraId="795E6081" w14:textId="34A92076" w:rsidR="00027256" w:rsidRPr="009E2A01" w:rsidRDefault="00027256">
      <w:r w:rsidRPr="009E2A01">
        <w:br w:type="page"/>
      </w:r>
    </w:p>
    <w:bookmarkStart w:id="921" w:name="_Toc180688998" w:displacedByCustomXml="next"/>
    <w:sdt>
      <w:sdtPr>
        <w:rPr>
          <w:rFonts w:eastAsiaTheme="minorHAnsi" w:cstheme="minorBidi"/>
          <w:color w:val="auto"/>
          <w:sz w:val="22"/>
          <w:szCs w:val="24"/>
        </w:rPr>
        <w:id w:val="779142110"/>
        <w:docPartObj>
          <w:docPartGallery w:val="Bibliographies"/>
          <w:docPartUnique/>
        </w:docPartObj>
      </w:sdtPr>
      <w:sdtContent>
        <w:p w14:paraId="6AE06497" w14:textId="1032B8A8" w:rsidR="00027256" w:rsidRPr="009E2A01" w:rsidRDefault="00027256">
          <w:pPr>
            <w:pStyle w:val="berschrift1"/>
          </w:pPr>
          <w:r w:rsidRPr="009E2A01">
            <w:t>References</w:t>
          </w:r>
          <w:bookmarkEnd w:id="921"/>
        </w:p>
        <w:sdt>
          <w:sdtPr>
            <w:id w:val="-573587230"/>
            <w:bibliography/>
          </w:sdtPr>
          <w:sdtContent>
            <w:p w14:paraId="3D7FD969" w14:textId="6508730D" w:rsidR="00027256" w:rsidRPr="00A35252" w:rsidRDefault="00027256">
              <w:pPr>
                <w:rPr>
                  <w:lang w:val="en-US"/>
                </w:rPr>
              </w:pPr>
              <w:r w:rsidRPr="009E2A01">
                <w:fldChar w:fldCharType="begin"/>
              </w:r>
              <w:r w:rsidRPr="00A35252">
                <w:rPr>
                  <w:lang w:val="en-US"/>
                </w:rPr>
                <w:instrText xml:space="preserve"> BIBLIOGRAPHY </w:instrText>
              </w:r>
              <w:r w:rsidRPr="009E2A01">
                <w:fldChar w:fldCharType="separate"/>
              </w:r>
              <w:r w:rsidRPr="00A35252">
                <w:rPr>
                  <w:b/>
                  <w:bCs/>
                  <w:lang w:val="en-US"/>
                  <w:rPrChange w:id="922" w:author="Dennis Lee" w:date="2024-10-27T09:28:00Z" w16du:dateUtc="2024-10-27T08:28:00Z">
                    <w:rPr>
                      <w:b/>
                      <w:bCs/>
                      <w:noProof/>
                      <w:lang w:val="en-US"/>
                    </w:rPr>
                  </w:rPrChange>
                </w:rPr>
                <w:t>There are no sources in the current document.</w:t>
              </w:r>
              <w:r w:rsidRPr="009E2A01">
                <w:rPr>
                  <w:b/>
                  <w:bCs/>
                  <w:rPrChange w:id="923" w:author="Dennis Lee" w:date="2024-10-25T18:13:00Z" w16du:dateUtc="2024-10-25T16:13:00Z">
                    <w:rPr>
                      <w:b/>
                      <w:bCs/>
                      <w:noProof/>
                    </w:rPr>
                  </w:rPrChange>
                </w:rPr>
                <w:fldChar w:fldCharType="end"/>
              </w:r>
            </w:p>
          </w:sdtContent>
        </w:sdt>
      </w:sdtContent>
    </w:sdt>
    <w:p w14:paraId="574F2269" w14:textId="77777777" w:rsidR="00027256" w:rsidRPr="00027256" w:rsidRDefault="00027256" w:rsidP="00027256">
      <w:pPr>
        <w:rPr>
          <w:lang w:val="en-US"/>
        </w:rPr>
      </w:pPr>
    </w:p>
    <w:sectPr w:rsidR="00027256" w:rsidRPr="00027256" w:rsidSect="00DE05FE">
      <w:footerReference w:type="default" r:id="rId14"/>
      <w:footerReference w:type="first" r:id="rId15"/>
      <w:pgSz w:w="11906" w:h="16838"/>
      <w:pgMar w:top="1418" w:right="1701" w:bottom="1418" w:left="1134"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31" w:author="Dennis Lee" w:date="2024-10-28T15:22:00Z" w:initials="DL">
    <w:p w14:paraId="53ED101D" w14:textId="77777777" w:rsidR="00A1410B" w:rsidRDefault="00A1410B" w:rsidP="00A1410B">
      <w:pPr>
        <w:pStyle w:val="Kommentartext"/>
      </w:pPr>
      <w:r>
        <w:rPr>
          <w:rStyle w:val="Kommentarzeichen"/>
        </w:rPr>
        <w:annotationRef/>
      </w:r>
      <w:r>
        <w:t>Das gfallt mir überhaupt nöd. Da isch s wording von Buech anderst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3ED10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56E6BF2" w16cex:dateUtc="2024-10-28T1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3ED101D" w16cid:durableId="756E6B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1AB48A" w14:textId="77777777" w:rsidR="0000606D" w:rsidRPr="009E2A01" w:rsidRDefault="0000606D" w:rsidP="002D0633">
      <w:pPr>
        <w:spacing w:after="0" w:line="240" w:lineRule="auto"/>
      </w:pPr>
      <w:r w:rsidRPr="009E2A01">
        <w:separator/>
      </w:r>
    </w:p>
  </w:endnote>
  <w:endnote w:type="continuationSeparator" w:id="0">
    <w:p w14:paraId="0300843D" w14:textId="77777777" w:rsidR="0000606D" w:rsidRPr="009E2A01" w:rsidRDefault="0000606D" w:rsidP="002D0633">
      <w:pPr>
        <w:spacing w:after="0" w:line="240" w:lineRule="auto"/>
      </w:pPr>
      <w:r w:rsidRPr="009E2A0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2181968"/>
      <w:docPartObj>
        <w:docPartGallery w:val="Page Numbers (Bottom of Page)"/>
        <w:docPartUnique/>
      </w:docPartObj>
    </w:sdtPr>
    <w:sdtContent>
      <w:p w14:paraId="0D26786F" w14:textId="609479D5" w:rsidR="00C170FA" w:rsidRPr="009E2A01" w:rsidRDefault="00C170FA">
        <w:pPr>
          <w:pStyle w:val="Fuzeile"/>
          <w:jc w:val="right"/>
        </w:pPr>
        <w:r w:rsidRPr="009E2A01">
          <w:fldChar w:fldCharType="begin"/>
        </w:r>
        <w:r w:rsidRPr="009E2A01">
          <w:instrText xml:space="preserve"> PAGE   \* MERGEFORMAT </w:instrText>
        </w:r>
        <w:r w:rsidRPr="009E2A01">
          <w:fldChar w:fldCharType="separate"/>
        </w:r>
        <w:r w:rsidRPr="009E2A01">
          <w:t>2</w:t>
        </w:r>
        <w:r w:rsidRPr="009E2A01">
          <w:fldChar w:fldCharType="end"/>
        </w:r>
      </w:p>
    </w:sdtContent>
  </w:sdt>
  <w:p w14:paraId="7AC25AE8" w14:textId="77777777" w:rsidR="00C170FA" w:rsidRPr="009E2A01" w:rsidRDefault="00C170F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941270"/>
      <w:docPartObj>
        <w:docPartGallery w:val="Page Numbers (Bottom of Page)"/>
        <w:docPartUnique/>
      </w:docPartObj>
    </w:sdtPr>
    <w:sdtContent>
      <w:p w14:paraId="788874F5" w14:textId="4126161D" w:rsidR="00DE05FE" w:rsidRPr="009E2A01" w:rsidRDefault="00DE05FE">
        <w:pPr>
          <w:pStyle w:val="Fuzeile"/>
          <w:jc w:val="right"/>
        </w:pPr>
        <w:r w:rsidRPr="009E2A01">
          <w:fldChar w:fldCharType="begin"/>
        </w:r>
        <w:r w:rsidRPr="009E2A01">
          <w:instrText xml:space="preserve"> PAGE   \* MERGEFORMAT </w:instrText>
        </w:r>
        <w:r w:rsidRPr="009E2A01">
          <w:fldChar w:fldCharType="separate"/>
        </w:r>
        <w:r w:rsidRPr="009E2A01">
          <w:t>2</w:t>
        </w:r>
        <w:r w:rsidRPr="009E2A01">
          <w:fldChar w:fldCharType="end"/>
        </w:r>
      </w:p>
    </w:sdtContent>
  </w:sdt>
  <w:p w14:paraId="74F866B0" w14:textId="77777777" w:rsidR="00DE05FE" w:rsidRPr="009E2A01" w:rsidRDefault="00DE05F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5164026"/>
      <w:docPartObj>
        <w:docPartGallery w:val="Page Numbers (Bottom of Page)"/>
        <w:docPartUnique/>
      </w:docPartObj>
    </w:sdtPr>
    <w:sdtContent>
      <w:p w14:paraId="7DAA26F2" w14:textId="77777777" w:rsidR="00C170FA" w:rsidRPr="009E2A01" w:rsidRDefault="00C170FA">
        <w:pPr>
          <w:pStyle w:val="Fuzeile"/>
          <w:jc w:val="right"/>
        </w:pPr>
        <w:r w:rsidRPr="009E2A01">
          <w:fldChar w:fldCharType="begin"/>
        </w:r>
        <w:r w:rsidRPr="009E2A01">
          <w:instrText xml:space="preserve"> PAGE   \* MERGEFORMAT </w:instrText>
        </w:r>
        <w:r w:rsidRPr="009E2A01">
          <w:fldChar w:fldCharType="separate"/>
        </w:r>
        <w:r w:rsidRPr="009E2A01">
          <w:t>2</w:t>
        </w:r>
        <w:r w:rsidRPr="009E2A01">
          <w:fldChar w:fldCharType="end"/>
        </w:r>
      </w:p>
    </w:sdtContent>
  </w:sdt>
  <w:p w14:paraId="03A51C9C" w14:textId="77777777" w:rsidR="00C170FA" w:rsidRPr="009E2A01" w:rsidRDefault="00C170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89102F" w14:textId="77777777" w:rsidR="0000606D" w:rsidRPr="009E2A01" w:rsidRDefault="0000606D" w:rsidP="002D0633">
      <w:pPr>
        <w:spacing w:after="0" w:line="240" w:lineRule="auto"/>
      </w:pPr>
      <w:r w:rsidRPr="009E2A01">
        <w:separator/>
      </w:r>
    </w:p>
  </w:footnote>
  <w:footnote w:type="continuationSeparator" w:id="0">
    <w:p w14:paraId="5AEEDADA" w14:textId="77777777" w:rsidR="0000606D" w:rsidRPr="009E2A01" w:rsidRDefault="0000606D" w:rsidP="002D0633">
      <w:pPr>
        <w:spacing w:after="0" w:line="240" w:lineRule="auto"/>
      </w:pPr>
      <w:r w:rsidRPr="009E2A0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587043"/>
    <w:multiLevelType w:val="hybridMultilevel"/>
    <w:tmpl w:val="1FB01A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A0F737F"/>
    <w:multiLevelType w:val="multilevel"/>
    <w:tmpl w:val="130894BA"/>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6774FD1"/>
    <w:multiLevelType w:val="hybridMultilevel"/>
    <w:tmpl w:val="8EDAC7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8AA2206"/>
    <w:multiLevelType w:val="hybridMultilevel"/>
    <w:tmpl w:val="BDA4F034"/>
    <w:lvl w:ilvl="0" w:tplc="AD4012C6">
      <w:start w:val="1"/>
      <w:numFmt w:val="decimal"/>
      <w:lvlText w:val="%1."/>
      <w:lvlJc w:val="left"/>
      <w:pPr>
        <w:ind w:left="720" w:hanging="360"/>
      </w:pPr>
      <w:rPr>
        <w:rFonts w:hint="default"/>
      </w:rPr>
    </w:lvl>
    <w:lvl w:ilvl="1" w:tplc="AD4012C6">
      <w:start w:val="1"/>
      <w:numFmt w:val="decimal"/>
      <w:lvlText w:val="%2."/>
      <w:lvlJc w:val="left"/>
      <w:pPr>
        <w:ind w:left="1440" w:hanging="360"/>
      </w:pPr>
      <w:rPr>
        <w:rFonts w:hint="default"/>
      </w:rPr>
    </w:lvl>
    <w:lvl w:ilvl="2" w:tplc="AD4012C6">
      <w:start w:val="1"/>
      <w:numFmt w:val="decimal"/>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13180371">
    <w:abstractNumId w:val="2"/>
  </w:num>
  <w:num w:numId="2" w16cid:durableId="558514398">
    <w:abstractNumId w:val="0"/>
  </w:num>
  <w:num w:numId="3" w16cid:durableId="2037732183">
    <w:abstractNumId w:val="3"/>
  </w:num>
  <w:num w:numId="4" w16cid:durableId="52502069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nnis Lee">
    <w15:presenceInfo w15:providerId="Windows Live" w15:userId="3a4ceeed28e70138"/>
  </w15:person>
  <w15:person w15:author="Azan Karrar">
    <w15:presenceInfo w15:providerId="Windows Live" w15:userId="eea8d387d8fb57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96A"/>
    <w:rsid w:val="0000606D"/>
    <w:rsid w:val="000113BD"/>
    <w:rsid w:val="00011A38"/>
    <w:rsid w:val="00013A98"/>
    <w:rsid w:val="00013FCF"/>
    <w:rsid w:val="00024FBD"/>
    <w:rsid w:val="00026BB9"/>
    <w:rsid w:val="00026CAD"/>
    <w:rsid w:val="00026F2C"/>
    <w:rsid w:val="00027256"/>
    <w:rsid w:val="000437C7"/>
    <w:rsid w:val="00051504"/>
    <w:rsid w:val="00060D0E"/>
    <w:rsid w:val="000626C0"/>
    <w:rsid w:val="00075E82"/>
    <w:rsid w:val="00095C96"/>
    <w:rsid w:val="000A4634"/>
    <w:rsid w:val="000A7EEF"/>
    <w:rsid w:val="000C3E3C"/>
    <w:rsid w:val="000D0CD9"/>
    <w:rsid w:val="000D307E"/>
    <w:rsid w:val="000F7046"/>
    <w:rsid w:val="001060E5"/>
    <w:rsid w:val="00112209"/>
    <w:rsid w:val="001260C1"/>
    <w:rsid w:val="00136387"/>
    <w:rsid w:val="00137D9C"/>
    <w:rsid w:val="0016099A"/>
    <w:rsid w:val="00163E2A"/>
    <w:rsid w:val="00171E62"/>
    <w:rsid w:val="001817F7"/>
    <w:rsid w:val="001A791E"/>
    <w:rsid w:val="001B629E"/>
    <w:rsid w:val="001C32B0"/>
    <w:rsid w:val="001C396A"/>
    <w:rsid w:val="001E00D1"/>
    <w:rsid w:val="001E5B6A"/>
    <w:rsid w:val="001F20F0"/>
    <w:rsid w:val="001F5A8C"/>
    <w:rsid w:val="00202616"/>
    <w:rsid w:val="0021410B"/>
    <w:rsid w:val="002162B0"/>
    <w:rsid w:val="0021715B"/>
    <w:rsid w:val="002172B0"/>
    <w:rsid w:val="00265E56"/>
    <w:rsid w:val="002A6968"/>
    <w:rsid w:val="002B3F07"/>
    <w:rsid w:val="002C2B7F"/>
    <w:rsid w:val="002D0633"/>
    <w:rsid w:val="002F2924"/>
    <w:rsid w:val="003418C3"/>
    <w:rsid w:val="0034502C"/>
    <w:rsid w:val="00356584"/>
    <w:rsid w:val="0037790D"/>
    <w:rsid w:val="003D0082"/>
    <w:rsid w:val="003F5673"/>
    <w:rsid w:val="00425514"/>
    <w:rsid w:val="0043303E"/>
    <w:rsid w:val="00434267"/>
    <w:rsid w:val="00452983"/>
    <w:rsid w:val="00473338"/>
    <w:rsid w:val="00475F38"/>
    <w:rsid w:val="00483146"/>
    <w:rsid w:val="00492B70"/>
    <w:rsid w:val="004A27C1"/>
    <w:rsid w:val="004B7F0B"/>
    <w:rsid w:val="004E60CC"/>
    <w:rsid w:val="004F1B5F"/>
    <w:rsid w:val="004F3CD3"/>
    <w:rsid w:val="00523E85"/>
    <w:rsid w:val="00526206"/>
    <w:rsid w:val="005366A2"/>
    <w:rsid w:val="00537415"/>
    <w:rsid w:val="00550FFF"/>
    <w:rsid w:val="005730F4"/>
    <w:rsid w:val="0058232A"/>
    <w:rsid w:val="0059263C"/>
    <w:rsid w:val="005A5093"/>
    <w:rsid w:val="005B44FD"/>
    <w:rsid w:val="005B64FC"/>
    <w:rsid w:val="005D19BD"/>
    <w:rsid w:val="005E3EF9"/>
    <w:rsid w:val="005F3857"/>
    <w:rsid w:val="00643328"/>
    <w:rsid w:val="00676586"/>
    <w:rsid w:val="00683D4B"/>
    <w:rsid w:val="006935B0"/>
    <w:rsid w:val="006C1003"/>
    <w:rsid w:val="006D5189"/>
    <w:rsid w:val="006E5DFC"/>
    <w:rsid w:val="00701E55"/>
    <w:rsid w:val="00705334"/>
    <w:rsid w:val="00714121"/>
    <w:rsid w:val="00731F50"/>
    <w:rsid w:val="007331B4"/>
    <w:rsid w:val="00740D46"/>
    <w:rsid w:val="00753358"/>
    <w:rsid w:val="007A2008"/>
    <w:rsid w:val="007A34EA"/>
    <w:rsid w:val="007A3F17"/>
    <w:rsid w:val="007B6E1C"/>
    <w:rsid w:val="007E4541"/>
    <w:rsid w:val="007F11FC"/>
    <w:rsid w:val="007F2C6A"/>
    <w:rsid w:val="007F47CD"/>
    <w:rsid w:val="00800823"/>
    <w:rsid w:val="00810D52"/>
    <w:rsid w:val="00813D6E"/>
    <w:rsid w:val="00832582"/>
    <w:rsid w:val="00862298"/>
    <w:rsid w:val="008623F3"/>
    <w:rsid w:val="008C28DA"/>
    <w:rsid w:val="008C34F4"/>
    <w:rsid w:val="008E61A6"/>
    <w:rsid w:val="008E624B"/>
    <w:rsid w:val="008F72F5"/>
    <w:rsid w:val="009028E9"/>
    <w:rsid w:val="00914978"/>
    <w:rsid w:val="009462DA"/>
    <w:rsid w:val="00964705"/>
    <w:rsid w:val="00967A6D"/>
    <w:rsid w:val="00975C8A"/>
    <w:rsid w:val="009811F2"/>
    <w:rsid w:val="00997725"/>
    <w:rsid w:val="009C24DE"/>
    <w:rsid w:val="009C6AEF"/>
    <w:rsid w:val="009D5F45"/>
    <w:rsid w:val="009E04DD"/>
    <w:rsid w:val="009E2A01"/>
    <w:rsid w:val="009F51F4"/>
    <w:rsid w:val="00A1410B"/>
    <w:rsid w:val="00A145EC"/>
    <w:rsid w:val="00A23FA5"/>
    <w:rsid w:val="00A35252"/>
    <w:rsid w:val="00A53516"/>
    <w:rsid w:val="00A72182"/>
    <w:rsid w:val="00A72C7C"/>
    <w:rsid w:val="00AC0660"/>
    <w:rsid w:val="00AC41FA"/>
    <w:rsid w:val="00AC50F4"/>
    <w:rsid w:val="00AD5021"/>
    <w:rsid w:val="00AF4067"/>
    <w:rsid w:val="00B016F8"/>
    <w:rsid w:val="00B05B6B"/>
    <w:rsid w:val="00B06EF2"/>
    <w:rsid w:val="00B35AB1"/>
    <w:rsid w:val="00B36E7A"/>
    <w:rsid w:val="00BB41DA"/>
    <w:rsid w:val="00BD2403"/>
    <w:rsid w:val="00BE1FAF"/>
    <w:rsid w:val="00C01D19"/>
    <w:rsid w:val="00C170FA"/>
    <w:rsid w:val="00C2790D"/>
    <w:rsid w:val="00C54E50"/>
    <w:rsid w:val="00C61CB8"/>
    <w:rsid w:val="00C61E66"/>
    <w:rsid w:val="00C71B40"/>
    <w:rsid w:val="00C7758D"/>
    <w:rsid w:val="00CB7AC4"/>
    <w:rsid w:val="00CC16BD"/>
    <w:rsid w:val="00CE5882"/>
    <w:rsid w:val="00D04204"/>
    <w:rsid w:val="00D079CD"/>
    <w:rsid w:val="00D2070C"/>
    <w:rsid w:val="00D247E2"/>
    <w:rsid w:val="00D42654"/>
    <w:rsid w:val="00D73A74"/>
    <w:rsid w:val="00D834A6"/>
    <w:rsid w:val="00D93B8F"/>
    <w:rsid w:val="00DA109B"/>
    <w:rsid w:val="00DC19A3"/>
    <w:rsid w:val="00DD6F10"/>
    <w:rsid w:val="00DE05FE"/>
    <w:rsid w:val="00DE63C0"/>
    <w:rsid w:val="00DE672D"/>
    <w:rsid w:val="00DF12DC"/>
    <w:rsid w:val="00E01DB2"/>
    <w:rsid w:val="00E06283"/>
    <w:rsid w:val="00E1167C"/>
    <w:rsid w:val="00E21825"/>
    <w:rsid w:val="00E22C70"/>
    <w:rsid w:val="00E34FFA"/>
    <w:rsid w:val="00E450CE"/>
    <w:rsid w:val="00E53899"/>
    <w:rsid w:val="00E840C8"/>
    <w:rsid w:val="00EA33E8"/>
    <w:rsid w:val="00EB412B"/>
    <w:rsid w:val="00EC2C61"/>
    <w:rsid w:val="00ED2174"/>
    <w:rsid w:val="00ED4F51"/>
    <w:rsid w:val="00EF3341"/>
    <w:rsid w:val="00F00737"/>
    <w:rsid w:val="00F12662"/>
    <w:rsid w:val="00F2529B"/>
    <w:rsid w:val="00F51369"/>
    <w:rsid w:val="00F529A5"/>
    <w:rsid w:val="00F5320E"/>
    <w:rsid w:val="00F80949"/>
    <w:rsid w:val="00F81BCF"/>
    <w:rsid w:val="00FA2D82"/>
    <w:rsid w:val="00FB3B0B"/>
    <w:rsid w:val="00FC02E3"/>
    <w:rsid w:val="00FD1BA8"/>
    <w:rsid w:val="00FE2E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F3A55B"/>
  <w15:chartTrackingRefBased/>
  <w15:docId w15:val="{CBC1D7E6-178F-48CE-A7DB-BCFF41F6C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2"/>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3B8F"/>
  </w:style>
  <w:style w:type="paragraph" w:styleId="berschrift1">
    <w:name w:val="heading 1"/>
    <w:basedOn w:val="Standard"/>
    <w:next w:val="Standard"/>
    <w:link w:val="berschrift1Zchn"/>
    <w:uiPriority w:val="9"/>
    <w:qFormat/>
    <w:rsid w:val="0037790D"/>
    <w:pPr>
      <w:keepNext/>
      <w:keepLines/>
      <w:numPr>
        <w:numId w:val="4"/>
      </w:numPr>
      <w:spacing w:before="360" w:after="80"/>
      <w:outlineLvl w:val="0"/>
    </w:pPr>
    <w:rPr>
      <w:rFonts w:eastAsiaTheme="majorEastAsia" w:cs="Arial"/>
      <w:color w:val="0F4761" w:themeColor="accent1" w:themeShade="BF"/>
      <w:sz w:val="40"/>
      <w:szCs w:val="40"/>
    </w:rPr>
  </w:style>
  <w:style w:type="paragraph" w:styleId="berschrift2">
    <w:name w:val="heading 2"/>
    <w:basedOn w:val="Standard"/>
    <w:next w:val="Standard"/>
    <w:link w:val="berschrift2Zchn"/>
    <w:uiPriority w:val="9"/>
    <w:unhideWhenUsed/>
    <w:qFormat/>
    <w:rsid w:val="0037790D"/>
    <w:pPr>
      <w:keepNext/>
      <w:keepLines/>
      <w:numPr>
        <w:ilvl w:val="1"/>
        <w:numId w:val="4"/>
      </w:numPr>
      <w:spacing w:before="160" w:after="80"/>
      <w:ind w:left="432"/>
      <w:outlineLvl w:val="1"/>
    </w:pPr>
    <w:rPr>
      <w:rFonts w:eastAsiaTheme="majorEastAsia" w:cs="Arial"/>
      <w:color w:val="0F4761" w:themeColor="accent1" w:themeShade="BF"/>
      <w:sz w:val="32"/>
      <w:szCs w:val="32"/>
    </w:rPr>
  </w:style>
  <w:style w:type="paragraph" w:styleId="berschrift3">
    <w:name w:val="heading 3"/>
    <w:basedOn w:val="Standard"/>
    <w:next w:val="Standard"/>
    <w:link w:val="berschrift3Zchn"/>
    <w:uiPriority w:val="9"/>
    <w:unhideWhenUsed/>
    <w:qFormat/>
    <w:rsid w:val="0037790D"/>
    <w:pPr>
      <w:keepNext/>
      <w:keepLines/>
      <w:numPr>
        <w:ilvl w:val="2"/>
        <w:numId w:val="4"/>
      </w:numPr>
      <w:spacing w:before="160" w:after="80"/>
      <w:ind w:left="504"/>
      <w:outlineLvl w:val="2"/>
    </w:pPr>
    <w:rPr>
      <w:rFonts w:eastAsiaTheme="majorEastAsia" w:cs="Arial"/>
      <w:color w:val="0F4761" w:themeColor="accent1" w:themeShade="BF"/>
      <w:sz w:val="28"/>
      <w:szCs w:val="28"/>
    </w:rPr>
  </w:style>
  <w:style w:type="paragraph" w:styleId="berschrift4">
    <w:name w:val="heading 4"/>
    <w:basedOn w:val="Standard"/>
    <w:next w:val="Standard"/>
    <w:link w:val="berschrift4Zchn"/>
    <w:uiPriority w:val="9"/>
    <w:unhideWhenUsed/>
    <w:qFormat/>
    <w:rsid w:val="001C396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1C396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C396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C396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C396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C396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790D"/>
    <w:rPr>
      <w:rFonts w:eastAsiaTheme="majorEastAsia" w:cs="Arial"/>
      <w:color w:val="0F4761" w:themeColor="accent1" w:themeShade="BF"/>
      <w:sz w:val="40"/>
      <w:szCs w:val="40"/>
    </w:rPr>
  </w:style>
  <w:style w:type="character" w:customStyle="1" w:styleId="berschrift2Zchn">
    <w:name w:val="Überschrift 2 Zchn"/>
    <w:basedOn w:val="Absatz-Standardschriftart"/>
    <w:link w:val="berschrift2"/>
    <w:uiPriority w:val="9"/>
    <w:rsid w:val="0037790D"/>
    <w:rPr>
      <w:rFonts w:eastAsiaTheme="majorEastAsia" w:cs="Arial"/>
      <w:color w:val="0F4761" w:themeColor="accent1" w:themeShade="BF"/>
      <w:sz w:val="32"/>
      <w:szCs w:val="32"/>
    </w:rPr>
  </w:style>
  <w:style w:type="character" w:customStyle="1" w:styleId="berschrift3Zchn">
    <w:name w:val="Überschrift 3 Zchn"/>
    <w:basedOn w:val="Absatz-Standardschriftart"/>
    <w:link w:val="berschrift3"/>
    <w:uiPriority w:val="9"/>
    <w:rsid w:val="0037790D"/>
    <w:rPr>
      <w:rFonts w:eastAsiaTheme="majorEastAsia" w:cs="Arial"/>
      <w:color w:val="0F4761" w:themeColor="accent1" w:themeShade="BF"/>
      <w:sz w:val="28"/>
      <w:szCs w:val="28"/>
    </w:rPr>
  </w:style>
  <w:style w:type="character" w:customStyle="1" w:styleId="berschrift4Zchn">
    <w:name w:val="Überschrift 4 Zchn"/>
    <w:basedOn w:val="Absatz-Standardschriftart"/>
    <w:link w:val="berschrift4"/>
    <w:uiPriority w:val="9"/>
    <w:rsid w:val="001C396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1C396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C396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C396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C396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C396A"/>
    <w:rPr>
      <w:rFonts w:eastAsiaTheme="majorEastAsia" w:cstheme="majorBidi"/>
      <w:color w:val="272727" w:themeColor="text1" w:themeTint="D8"/>
    </w:rPr>
  </w:style>
  <w:style w:type="paragraph" w:styleId="Titel">
    <w:name w:val="Title"/>
    <w:basedOn w:val="Standard"/>
    <w:next w:val="Standard"/>
    <w:link w:val="TitelZchn"/>
    <w:uiPriority w:val="10"/>
    <w:qFormat/>
    <w:rsid w:val="001C39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C396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C396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C396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C396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C396A"/>
    <w:rPr>
      <w:i/>
      <w:iCs/>
      <w:color w:val="404040" w:themeColor="text1" w:themeTint="BF"/>
    </w:rPr>
  </w:style>
  <w:style w:type="paragraph" w:styleId="Listenabsatz">
    <w:name w:val="List Paragraph"/>
    <w:basedOn w:val="Standard"/>
    <w:uiPriority w:val="34"/>
    <w:qFormat/>
    <w:rsid w:val="001C396A"/>
    <w:pPr>
      <w:ind w:left="720"/>
      <w:contextualSpacing/>
    </w:pPr>
  </w:style>
  <w:style w:type="character" w:styleId="IntensiveHervorhebung">
    <w:name w:val="Intense Emphasis"/>
    <w:basedOn w:val="Absatz-Standardschriftart"/>
    <w:uiPriority w:val="21"/>
    <w:qFormat/>
    <w:rsid w:val="001C396A"/>
    <w:rPr>
      <w:i/>
      <w:iCs/>
      <w:color w:val="0F4761" w:themeColor="accent1" w:themeShade="BF"/>
    </w:rPr>
  </w:style>
  <w:style w:type="paragraph" w:styleId="IntensivesZitat">
    <w:name w:val="Intense Quote"/>
    <w:basedOn w:val="Standard"/>
    <w:next w:val="Standard"/>
    <w:link w:val="IntensivesZitatZchn"/>
    <w:uiPriority w:val="30"/>
    <w:qFormat/>
    <w:rsid w:val="001C3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C396A"/>
    <w:rPr>
      <w:i/>
      <w:iCs/>
      <w:color w:val="0F4761" w:themeColor="accent1" w:themeShade="BF"/>
    </w:rPr>
  </w:style>
  <w:style w:type="character" w:styleId="IntensiverVerweis">
    <w:name w:val="Intense Reference"/>
    <w:basedOn w:val="Absatz-Standardschriftart"/>
    <w:uiPriority w:val="32"/>
    <w:qFormat/>
    <w:rsid w:val="001C396A"/>
    <w:rPr>
      <w:b/>
      <w:bCs/>
      <w:smallCaps/>
      <w:color w:val="0F4761" w:themeColor="accent1" w:themeShade="BF"/>
      <w:spacing w:val="5"/>
    </w:rPr>
  </w:style>
  <w:style w:type="paragraph" w:styleId="KeinLeerraum">
    <w:name w:val="No Spacing"/>
    <w:link w:val="KeinLeerraumZchn"/>
    <w:uiPriority w:val="1"/>
    <w:qFormat/>
    <w:rsid w:val="00EF3341"/>
    <w:pPr>
      <w:spacing w:after="0" w:line="240" w:lineRule="auto"/>
    </w:pPr>
    <w:rPr>
      <w:rFonts w:asciiTheme="minorHAnsi" w:eastAsiaTheme="minorEastAsia" w:hAnsiTheme="minorHAnsi"/>
      <w:kern w:val="0"/>
      <w:szCs w:val="22"/>
      <w:lang w:val="en-US"/>
      <w14:ligatures w14:val="none"/>
    </w:rPr>
  </w:style>
  <w:style w:type="character" w:customStyle="1" w:styleId="KeinLeerraumZchn">
    <w:name w:val="Kein Leerraum Zchn"/>
    <w:basedOn w:val="Absatz-Standardschriftart"/>
    <w:link w:val="KeinLeerraum"/>
    <w:uiPriority w:val="1"/>
    <w:rsid w:val="00EF3341"/>
    <w:rPr>
      <w:rFonts w:asciiTheme="minorHAnsi" w:eastAsiaTheme="minorEastAsia" w:hAnsiTheme="minorHAnsi"/>
      <w:kern w:val="0"/>
      <w:szCs w:val="22"/>
      <w:lang w:val="en-US"/>
      <w14:ligatures w14:val="none"/>
    </w:rPr>
  </w:style>
  <w:style w:type="paragraph" w:styleId="Inhaltsverzeichnisberschrift">
    <w:name w:val="TOC Heading"/>
    <w:basedOn w:val="berschrift1"/>
    <w:next w:val="Standard"/>
    <w:uiPriority w:val="39"/>
    <w:unhideWhenUsed/>
    <w:qFormat/>
    <w:rsid w:val="00EF3341"/>
    <w:pPr>
      <w:numPr>
        <w:numId w:val="0"/>
      </w:numPr>
      <w:spacing w:before="240" w:after="0" w:line="259" w:lineRule="auto"/>
      <w:outlineLvl w:val="9"/>
    </w:pPr>
    <w:rPr>
      <w:rFonts w:asciiTheme="majorHAnsi" w:hAnsiTheme="majorHAnsi" w:cstheme="majorBidi"/>
      <w:kern w:val="0"/>
      <w:sz w:val="32"/>
      <w:szCs w:val="32"/>
      <w:lang w:val="en-US"/>
      <w14:ligatures w14:val="none"/>
    </w:rPr>
  </w:style>
  <w:style w:type="paragraph" w:styleId="Verzeichnis1">
    <w:name w:val="toc 1"/>
    <w:basedOn w:val="Standard"/>
    <w:next w:val="Standard"/>
    <w:autoRedefine/>
    <w:uiPriority w:val="39"/>
    <w:unhideWhenUsed/>
    <w:rsid w:val="00EF3341"/>
    <w:pPr>
      <w:spacing w:after="100"/>
    </w:pPr>
  </w:style>
  <w:style w:type="paragraph" w:styleId="Verzeichnis2">
    <w:name w:val="toc 2"/>
    <w:basedOn w:val="Standard"/>
    <w:next w:val="Standard"/>
    <w:autoRedefine/>
    <w:uiPriority w:val="39"/>
    <w:unhideWhenUsed/>
    <w:rsid w:val="00EF3341"/>
    <w:pPr>
      <w:spacing w:after="100"/>
      <w:ind w:left="220"/>
    </w:pPr>
  </w:style>
  <w:style w:type="paragraph" w:styleId="Verzeichnis3">
    <w:name w:val="toc 3"/>
    <w:basedOn w:val="Standard"/>
    <w:next w:val="Standard"/>
    <w:autoRedefine/>
    <w:uiPriority w:val="39"/>
    <w:unhideWhenUsed/>
    <w:rsid w:val="00EF3341"/>
    <w:pPr>
      <w:spacing w:after="100"/>
      <w:ind w:left="440"/>
    </w:pPr>
  </w:style>
  <w:style w:type="character" w:styleId="Hyperlink">
    <w:name w:val="Hyperlink"/>
    <w:basedOn w:val="Absatz-Standardschriftart"/>
    <w:uiPriority w:val="99"/>
    <w:unhideWhenUsed/>
    <w:rsid w:val="00EF3341"/>
    <w:rPr>
      <w:color w:val="467886" w:themeColor="hyperlink"/>
      <w:u w:val="single"/>
    </w:rPr>
  </w:style>
  <w:style w:type="paragraph" w:styleId="Kopfzeile">
    <w:name w:val="header"/>
    <w:basedOn w:val="Standard"/>
    <w:link w:val="KopfzeileZchn"/>
    <w:uiPriority w:val="99"/>
    <w:unhideWhenUsed/>
    <w:rsid w:val="002D0633"/>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2D0633"/>
  </w:style>
  <w:style w:type="paragraph" w:styleId="Fuzeile">
    <w:name w:val="footer"/>
    <w:basedOn w:val="Standard"/>
    <w:link w:val="FuzeileZchn"/>
    <w:uiPriority w:val="99"/>
    <w:unhideWhenUsed/>
    <w:rsid w:val="002D0633"/>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2D0633"/>
  </w:style>
  <w:style w:type="paragraph" w:styleId="berarbeitung">
    <w:name w:val="Revision"/>
    <w:hidden/>
    <w:uiPriority w:val="99"/>
    <w:semiHidden/>
    <w:rsid w:val="00C01D19"/>
    <w:pPr>
      <w:spacing w:after="0" w:line="240" w:lineRule="auto"/>
    </w:pPr>
  </w:style>
  <w:style w:type="character" w:styleId="Kommentarzeichen">
    <w:name w:val="annotation reference"/>
    <w:basedOn w:val="Absatz-Standardschriftart"/>
    <w:uiPriority w:val="99"/>
    <w:semiHidden/>
    <w:unhideWhenUsed/>
    <w:rsid w:val="00A1410B"/>
    <w:rPr>
      <w:sz w:val="16"/>
      <w:szCs w:val="16"/>
    </w:rPr>
  </w:style>
  <w:style w:type="paragraph" w:styleId="Kommentartext">
    <w:name w:val="annotation text"/>
    <w:basedOn w:val="Standard"/>
    <w:link w:val="KommentartextZchn"/>
    <w:uiPriority w:val="99"/>
    <w:unhideWhenUsed/>
    <w:rsid w:val="00A1410B"/>
    <w:pPr>
      <w:spacing w:line="240" w:lineRule="auto"/>
    </w:pPr>
    <w:rPr>
      <w:sz w:val="20"/>
      <w:szCs w:val="20"/>
    </w:rPr>
  </w:style>
  <w:style w:type="character" w:customStyle="1" w:styleId="KommentartextZchn">
    <w:name w:val="Kommentartext Zchn"/>
    <w:basedOn w:val="Absatz-Standardschriftart"/>
    <w:link w:val="Kommentartext"/>
    <w:uiPriority w:val="99"/>
    <w:rsid w:val="00A1410B"/>
    <w:rPr>
      <w:sz w:val="20"/>
      <w:szCs w:val="20"/>
      <w:lang w:val="de-CH"/>
    </w:rPr>
  </w:style>
  <w:style w:type="paragraph" w:styleId="Kommentarthema">
    <w:name w:val="annotation subject"/>
    <w:basedOn w:val="Kommentartext"/>
    <w:next w:val="Kommentartext"/>
    <w:link w:val="KommentarthemaZchn"/>
    <w:uiPriority w:val="99"/>
    <w:semiHidden/>
    <w:unhideWhenUsed/>
    <w:rsid w:val="00A1410B"/>
    <w:rPr>
      <w:b/>
      <w:bCs/>
    </w:rPr>
  </w:style>
  <w:style w:type="character" w:customStyle="1" w:styleId="KommentarthemaZchn">
    <w:name w:val="Kommentarthema Zchn"/>
    <w:basedOn w:val="KommentartextZchn"/>
    <w:link w:val="Kommentarthema"/>
    <w:uiPriority w:val="99"/>
    <w:semiHidden/>
    <w:rsid w:val="00A1410B"/>
    <w:rPr>
      <w:b/>
      <w:bCs/>
      <w:sz w:val="20"/>
      <w:szCs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438727">
      <w:bodyDiv w:val="1"/>
      <w:marLeft w:val="0"/>
      <w:marRight w:val="0"/>
      <w:marTop w:val="0"/>
      <w:marBottom w:val="0"/>
      <w:divBdr>
        <w:top w:val="none" w:sz="0" w:space="0" w:color="auto"/>
        <w:left w:val="none" w:sz="0" w:space="0" w:color="auto"/>
        <w:bottom w:val="none" w:sz="0" w:space="0" w:color="auto"/>
        <w:right w:val="none" w:sz="0" w:space="0" w:color="auto"/>
      </w:divBdr>
    </w:div>
    <w:div w:id="618031721">
      <w:bodyDiv w:val="1"/>
      <w:marLeft w:val="0"/>
      <w:marRight w:val="0"/>
      <w:marTop w:val="0"/>
      <w:marBottom w:val="0"/>
      <w:divBdr>
        <w:top w:val="none" w:sz="0" w:space="0" w:color="auto"/>
        <w:left w:val="none" w:sz="0" w:space="0" w:color="auto"/>
        <w:bottom w:val="none" w:sz="0" w:space="0" w:color="auto"/>
        <w:right w:val="none" w:sz="0" w:space="0" w:color="auto"/>
      </w:divBdr>
    </w:div>
    <w:div w:id="672150743">
      <w:bodyDiv w:val="1"/>
      <w:marLeft w:val="0"/>
      <w:marRight w:val="0"/>
      <w:marTop w:val="0"/>
      <w:marBottom w:val="0"/>
      <w:divBdr>
        <w:top w:val="none" w:sz="0" w:space="0" w:color="auto"/>
        <w:left w:val="none" w:sz="0" w:space="0" w:color="auto"/>
        <w:bottom w:val="none" w:sz="0" w:space="0" w:color="auto"/>
        <w:right w:val="none" w:sz="0" w:space="0" w:color="auto"/>
      </w:divBdr>
    </w:div>
    <w:div w:id="1228566762">
      <w:bodyDiv w:val="1"/>
      <w:marLeft w:val="0"/>
      <w:marRight w:val="0"/>
      <w:marTop w:val="0"/>
      <w:marBottom w:val="0"/>
      <w:divBdr>
        <w:top w:val="none" w:sz="0" w:space="0" w:color="auto"/>
        <w:left w:val="none" w:sz="0" w:space="0" w:color="auto"/>
        <w:bottom w:val="none" w:sz="0" w:space="0" w:color="auto"/>
        <w:right w:val="none" w:sz="0" w:space="0" w:color="auto"/>
      </w:divBdr>
    </w:div>
    <w:div w:id="1338464691">
      <w:bodyDiv w:val="1"/>
      <w:marLeft w:val="0"/>
      <w:marRight w:val="0"/>
      <w:marTop w:val="0"/>
      <w:marBottom w:val="0"/>
      <w:divBdr>
        <w:top w:val="none" w:sz="0" w:space="0" w:color="auto"/>
        <w:left w:val="none" w:sz="0" w:space="0" w:color="auto"/>
        <w:bottom w:val="none" w:sz="0" w:space="0" w:color="auto"/>
        <w:right w:val="none" w:sz="0" w:space="0" w:color="auto"/>
      </w:divBdr>
    </w:div>
    <w:div w:id="1392001825">
      <w:bodyDiv w:val="1"/>
      <w:marLeft w:val="0"/>
      <w:marRight w:val="0"/>
      <w:marTop w:val="0"/>
      <w:marBottom w:val="0"/>
      <w:divBdr>
        <w:top w:val="none" w:sz="0" w:space="0" w:color="auto"/>
        <w:left w:val="none" w:sz="0" w:space="0" w:color="auto"/>
        <w:bottom w:val="none" w:sz="0" w:space="0" w:color="auto"/>
        <w:right w:val="none" w:sz="0" w:space="0" w:color="auto"/>
      </w:divBdr>
    </w:div>
    <w:div w:id="2049792956">
      <w:bodyDiv w:val="1"/>
      <w:marLeft w:val="0"/>
      <w:marRight w:val="0"/>
      <w:marTop w:val="0"/>
      <w:marBottom w:val="0"/>
      <w:divBdr>
        <w:top w:val="none" w:sz="0" w:space="0" w:color="auto"/>
        <w:left w:val="none" w:sz="0" w:space="0" w:color="auto"/>
        <w:bottom w:val="none" w:sz="0" w:space="0" w:color="auto"/>
        <w:right w:val="none" w:sz="0" w:space="0" w:color="auto"/>
      </w:divBdr>
    </w:div>
    <w:div w:id="20693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FC69CBA-CE9C-4B24-B7A0-0A1081A135F7}">
  <we:reference id="wa200005502" version="1.0.0.11" store="de-DE" storeType="OMEX"/>
  <we:alternateReferences>
    <we:reference id="wa200005502" version="1.0.0.11" store="wa200005502" storeType="OMEX"/>
  </we:alternateReferences>
  <we:properties>
    <we:property name="docId" value="&quot;aNQkIMHq_Enp3frqO1Pc8&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Sta70</b:Tag>
    <b:SourceType>Book</b:SourceType>
    <b:Guid>{BA624B5B-506B-4C5C-A463-771E929B7C09}</b:Guid>
    <b:Author>
      <b:Author>
        <b:NameList>
          <b:Person>
            <b:Last>Cohen</b:Last>
            <b:First>Stanley</b:First>
          </b:Person>
        </b:NameList>
      </b:Author>
    </b:Author>
    <b:Title>Folk Devils and Moral Panics</b:Title>
    <b:Year>1970</b:Year>
    <b:RefOrder>1</b:RefOrder>
  </b:Source>
  <b:Source>
    <b:Tag>Adr21</b:Tag>
    <b:SourceType>Book</b:SourceType>
    <b:Guid>{09C3CE19-32F3-4E87-AB9F-60C9EADC9749}</b:Guid>
    <b:Author>
      <b:Author>
        <b:NameList>
          <b:Person>
            <b:Last>Daub</b:Last>
            <b:First>Adrian</b:First>
          </b:Person>
        </b:NameList>
      </b:Author>
    </b:Author>
    <b:Title>Cancel Culture Transfer: Wie eine moralische Panik die Welt erfasst | Das Phänomen »Cancel Culture« verstehen</b:Title>
    <b:Year>2021</b:Year>
    <b:RefOrder>2</b:RefOrder>
  </b:Source>
</b:Sources>
</file>

<file path=customXml/itemProps1.xml><?xml version="1.0" encoding="utf-8"?>
<ds:datastoreItem xmlns:ds="http://schemas.openxmlformats.org/officeDocument/2006/customXml" ds:itemID="{965BCDA4-DCFD-481B-B6F0-572B7BA0F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3635</Words>
  <Characters>22942</Characters>
  <Application>Microsoft Office Word</Application>
  <DocSecurity>0</DocSecurity>
  <Lines>432</Lines>
  <Paragraphs>113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Lee</dc:creator>
  <cp:keywords/>
  <dc:description/>
  <cp:lastModifiedBy>Azan Karrar</cp:lastModifiedBy>
  <cp:revision>170</cp:revision>
  <dcterms:created xsi:type="dcterms:W3CDTF">2024-09-03T12:21:00Z</dcterms:created>
  <dcterms:modified xsi:type="dcterms:W3CDTF">2024-10-29T14:19:00Z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822964264a5951c4daf7f997e6bb2d6e1cd4dca6830289c51906f1b452fc565f</vt:lpwstr>
  </property>
</Properties>
</file>